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Web Technical Question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Website and WWW?</w:t>
      </w:r>
    </w:p>
    <w:p w:rsidR="00000000" w:rsidDel="00000000" w:rsidP="00000000" w:rsidRDefault="00000000" w:rsidRPr="00000000" w14:paraId="00000004">
      <w:pPr>
        <w:numPr>
          <w:ilvl w:val="0"/>
          <w:numId w:val="8"/>
        </w:numPr>
        <w:ind w:left="720" w:hanging="360"/>
        <w:rPr/>
      </w:pPr>
      <w:r w:rsidDel="00000000" w:rsidR="00000000" w:rsidRPr="00000000">
        <w:rPr>
          <w:rtl w:val="0"/>
        </w:rPr>
        <w:t xml:space="preserve">Website – Everyday you visit on internet</w:t>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Follows some rules &amp; regulations i.e. client-server architecture standard</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Websites – providing information from anywhere in world</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WWW –  world wide web called internet</w:t>
        <w:br w:type="textWrapping"/>
      </w:r>
    </w:p>
    <w:p w:rsidR="00000000" w:rsidDel="00000000" w:rsidP="00000000" w:rsidRDefault="00000000" w:rsidRPr="00000000" w14:paraId="00000008">
      <w:pPr>
        <w:rPr/>
      </w:pPr>
      <w:r w:rsidDel="00000000" w:rsidR="00000000" w:rsidRPr="00000000">
        <w:rPr>
          <w:rtl w:val="0"/>
        </w:rPr>
        <w:t xml:space="preserve">2) What is client and server architecture ? </w:t>
      </w:r>
    </w:p>
    <w:p w:rsidR="00000000" w:rsidDel="00000000" w:rsidP="00000000" w:rsidRDefault="00000000" w:rsidRPr="00000000" w14:paraId="00000009">
      <w:pPr>
        <w:rPr/>
      </w:pPr>
      <w:r w:rsidDel="00000000" w:rsidR="00000000" w:rsidRPr="00000000">
        <w:rPr>
          <w:rtl w:val="0"/>
        </w:rPr>
        <w:t xml:space="preserve">client : Request</w:t>
      </w:r>
    </w:p>
    <w:p w:rsidR="00000000" w:rsidDel="00000000" w:rsidP="00000000" w:rsidRDefault="00000000" w:rsidRPr="00000000" w14:paraId="0000000A">
      <w:pPr>
        <w:rPr/>
      </w:pPr>
      <w:r w:rsidDel="00000000" w:rsidR="00000000" w:rsidRPr="00000000">
        <w:rPr>
          <w:rtl w:val="0"/>
        </w:rPr>
        <w:t xml:space="preserve">Server : Response </w:t>
      </w:r>
    </w:p>
    <w:p w:rsidR="00000000" w:rsidDel="00000000" w:rsidP="00000000" w:rsidRDefault="00000000" w:rsidRPr="00000000" w14:paraId="0000000B">
      <w:pPr>
        <w:rPr/>
      </w:pPr>
      <w:r w:rsidDel="00000000" w:rsidR="00000000" w:rsidRPr="00000000">
        <w:rPr>
          <w:rtl w:val="0"/>
        </w:rPr>
        <w:t xml:space="preserve">3) What is web browser ?</w:t>
      </w:r>
    </w:p>
    <w:p w:rsidR="00000000" w:rsidDel="00000000" w:rsidP="00000000" w:rsidRDefault="00000000" w:rsidRPr="00000000" w14:paraId="0000000C">
      <w:pPr>
        <w:rPr/>
      </w:pPr>
      <w:r w:rsidDel="00000000" w:rsidR="00000000" w:rsidRPr="00000000">
        <w:rPr>
          <w:rtl w:val="0"/>
        </w:rPr>
        <w:t xml:space="preserve">4)What is web page ?</w:t>
      </w:r>
    </w:p>
    <w:p w:rsidR="00000000" w:rsidDel="00000000" w:rsidP="00000000" w:rsidRDefault="00000000" w:rsidRPr="00000000" w14:paraId="0000000D">
      <w:pPr>
        <w:rPr/>
      </w:pPr>
      <w:r w:rsidDel="00000000" w:rsidR="00000000" w:rsidRPr="00000000">
        <w:rPr>
          <w:rtl w:val="0"/>
        </w:rPr>
        <w:t xml:space="preserve">           Web site contain the many pages that’s called Web Page  Web page contain the information related to </w:t>
      </w:r>
    </w:p>
    <w:p w:rsidR="00000000" w:rsidDel="00000000" w:rsidP="00000000" w:rsidRDefault="00000000" w:rsidRPr="00000000" w14:paraId="0000000E">
      <w:pPr>
        <w:rPr/>
      </w:pPr>
      <w:r w:rsidDel="00000000" w:rsidR="00000000" w:rsidRPr="00000000">
        <w:rPr>
          <w:rtl w:val="0"/>
        </w:rPr>
        <w:t xml:space="preserve">5) What is home page ?</w:t>
      </w:r>
    </w:p>
    <w:p w:rsidR="00000000" w:rsidDel="00000000" w:rsidP="00000000" w:rsidRDefault="00000000" w:rsidRPr="00000000" w14:paraId="0000000F">
      <w:pPr>
        <w:rPr/>
      </w:pPr>
      <w:r w:rsidDel="00000000" w:rsidR="00000000" w:rsidRPr="00000000">
        <w:rPr>
          <w:rtl w:val="0"/>
        </w:rPr>
        <w:t xml:space="preserve">       (First page of websites) When we open any kind of web site that show the first page and it contain all web pages links  and it also show the primary contain in a page.</w:t>
      </w:r>
    </w:p>
    <w:p w:rsidR="00000000" w:rsidDel="00000000" w:rsidP="00000000" w:rsidRDefault="00000000" w:rsidRPr="00000000" w14:paraId="00000010">
      <w:pPr>
        <w:rPr/>
      </w:pPr>
      <w:r w:rsidDel="00000000" w:rsidR="00000000" w:rsidRPr="00000000">
        <w:rPr>
          <w:rtl w:val="0"/>
        </w:rPr>
        <w:t xml:space="preserve">6) What is SEO ?</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SEO (Search Engine Optimisation) involves altering website code, content, and presence in order to increase rankings in search engines</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At least half a billion searches are made worldwide on a daily basis</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If you are ranked at the top of a search engine, you are essentially running a free marketing campaign. </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Without search engine optimization, your site cannot be found on organic (“free”) search engine results on the major search engines like Google,  Yahoo and others.</w:t>
      </w:r>
    </w:p>
    <w:p w:rsidR="00000000" w:rsidDel="00000000" w:rsidP="00000000" w:rsidRDefault="00000000" w:rsidRPr="00000000" w14:paraId="00000015">
      <w:pPr>
        <w:rPr/>
      </w:pPr>
      <w:r w:rsidDel="00000000" w:rsidR="00000000" w:rsidRPr="00000000">
        <w:rPr>
          <w:rtl w:val="0"/>
        </w:rPr>
        <w:t xml:space="preserve">7)What the biggest challenges in designing</w:t>
      </w:r>
    </w:p>
    <w:p w:rsidR="00000000" w:rsidDel="00000000" w:rsidP="00000000" w:rsidRDefault="00000000" w:rsidRPr="00000000" w14:paraId="00000016">
      <w:pPr>
        <w:rPr/>
      </w:pPr>
      <w:r w:rsidDel="00000000" w:rsidR="00000000" w:rsidRPr="00000000">
        <w:rPr>
          <w:rtl w:val="0"/>
        </w:rPr>
        <w:t xml:space="preserve">The nature of web design is that there is no guarantee that everyone will see </w:t>
      </w:r>
    </w:p>
    <w:p w:rsidR="00000000" w:rsidDel="00000000" w:rsidP="00000000" w:rsidRDefault="00000000" w:rsidRPr="00000000" w14:paraId="00000017">
      <w:pPr>
        <w:rPr/>
      </w:pPr>
      <w:r w:rsidDel="00000000" w:rsidR="00000000" w:rsidRPr="00000000">
        <w:rPr>
          <w:rtl w:val="0"/>
        </w:rPr>
        <w:t xml:space="preserve">your page the way you 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=&gt; Browser : You can see the two different website design view on different browser</w:t>
      </w:r>
    </w:p>
    <w:p w:rsidR="00000000" w:rsidDel="00000000" w:rsidP="00000000" w:rsidRDefault="00000000" w:rsidRPr="00000000" w14:paraId="0000001A">
      <w:pPr>
        <w:rPr/>
      </w:pPr>
      <w:r w:rsidDel="00000000" w:rsidR="00000000" w:rsidRPr="00000000">
        <w:rPr>
          <w:rtl w:val="0"/>
        </w:rPr>
        <w:t xml:space="preserve">=&gt; Resolution : </w:t>
      </w:r>
    </w:p>
    <w:tbl>
      <w:tblPr>
        <w:tblStyle w:val="Table1"/>
        <w:tblW w:w="11760.0" w:type="dxa"/>
        <w:jc w:val="left"/>
        <w:tblInd w:w="-1360.0" w:type="dxa"/>
        <w:tblLayout w:type="fixed"/>
        <w:tblLook w:val="0400"/>
      </w:tblPr>
      <w:tblGrid>
        <w:gridCol w:w="3920"/>
        <w:gridCol w:w="4460"/>
        <w:gridCol w:w="3380"/>
        <w:tblGridChange w:id="0">
          <w:tblGrid>
            <w:gridCol w:w="3920"/>
            <w:gridCol w:w="4460"/>
            <w:gridCol w:w="3380"/>
          </w:tblGrid>
        </w:tblGridChange>
      </w:tblGrid>
      <w:tr>
        <w:trPr>
          <w:trHeight w:val="584" w:hRule="atLeast"/>
        </w:trPr>
        <w:tc>
          <w:tcPr>
            <w:tcBorders>
              <w:top w:color="ffffff" w:space="0" w:sz="8" w:val="single"/>
              <w:left w:color="ffffff" w:space="0" w:sz="8" w:val="single"/>
              <w:bottom w:color="ffffff" w:space="0" w:sz="24" w:val="single"/>
              <w:right w:color="ffffff" w:space="0" w:sz="8" w:val="single"/>
            </w:tcBorders>
            <w:shd w:fill="0f6fc6" w:val="clear"/>
            <w:tcMar>
              <w:top w:w="72.0" w:type="dxa"/>
              <w:left w:w="144.0" w:type="dxa"/>
              <w:bottom w:w="72.0" w:type="dxa"/>
              <w:right w:w="144.0" w:type="dxa"/>
            </w:tcMar>
          </w:tcPr>
          <w:p w:rsidR="00000000" w:rsidDel="00000000" w:rsidP="00000000" w:rsidRDefault="00000000" w:rsidRPr="00000000" w14:paraId="0000001B">
            <w:pPr>
              <w:spacing w:after="0" w:line="240" w:lineRule="auto"/>
              <w:rPr>
                <w:rFonts w:ascii="Arial" w:cs="Arial" w:eastAsia="Arial" w:hAnsi="Arial"/>
                <w:sz w:val="36"/>
                <w:szCs w:val="36"/>
              </w:rPr>
            </w:pPr>
            <w:r w:rsidDel="00000000" w:rsidR="00000000" w:rsidRPr="00000000">
              <w:rPr>
                <w:rFonts w:ascii="Constantia" w:cs="Constantia" w:eastAsia="Constantia" w:hAnsi="Constantia"/>
                <w:b w:val="1"/>
                <w:color w:val="ffffff"/>
                <w:sz w:val="36"/>
                <w:szCs w:val="36"/>
                <w:rtl w:val="0"/>
              </w:rPr>
              <w:t xml:space="preserve">1024 × 768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Mar>
              <w:top w:w="72.0" w:type="dxa"/>
              <w:left w:w="144.0" w:type="dxa"/>
              <w:bottom w:w="72.0" w:type="dxa"/>
              <w:right w:w="144.0" w:type="dxa"/>
            </w:tcMar>
          </w:tcPr>
          <w:p w:rsidR="00000000" w:rsidDel="00000000" w:rsidP="00000000" w:rsidRDefault="00000000" w:rsidRPr="00000000" w14:paraId="0000001C">
            <w:pPr>
              <w:spacing w:after="0" w:line="240" w:lineRule="auto"/>
              <w:rPr>
                <w:rFonts w:ascii="Arial" w:cs="Arial" w:eastAsia="Arial" w:hAnsi="Arial"/>
                <w:sz w:val="36"/>
                <w:szCs w:val="36"/>
              </w:rPr>
            </w:pPr>
            <w:r w:rsidDel="00000000" w:rsidR="00000000" w:rsidRPr="00000000">
              <w:rPr>
                <w:rFonts w:ascii="Constantia" w:cs="Constantia" w:eastAsia="Constantia" w:hAnsi="Constantia"/>
                <w:b w:val="1"/>
                <w:color w:val="ffffff"/>
                <w:sz w:val="36"/>
                <w:szCs w:val="36"/>
                <w:rtl w:val="0"/>
              </w:rPr>
              <w:t xml:space="preserve">1004 × 597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Mar>
              <w:top w:w="72.0" w:type="dxa"/>
              <w:left w:w="144.0" w:type="dxa"/>
              <w:bottom w:w="72.0" w:type="dxa"/>
              <w:right w:w="144.0" w:type="dxa"/>
            </w:tcMar>
          </w:tcPr>
          <w:p w:rsidR="00000000" w:rsidDel="00000000" w:rsidP="00000000" w:rsidRDefault="00000000" w:rsidRPr="00000000" w14:paraId="0000001D">
            <w:pPr>
              <w:spacing w:after="0" w:line="240" w:lineRule="auto"/>
              <w:rPr>
                <w:rFonts w:ascii="Arial" w:cs="Arial" w:eastAsia="Arial" w:hAnsi="Arial"/>
                <w:sz w:val="36"/>
                <w:szCs w:val="36"/>
              </w:rPr>
            </w:pPr>
            <w:r w:rsidDel="00000000" w:rsidR="00000000" w:rsidRPr="00000000">
              <w:rPr>
                <w:rFonts w:ascii="Constantia" w:cs="Constantia" w:eastAsia="Constantia" w:hAnsi="Constantia"/>
                <w:b w:val="1"/>
                <w:color w:val="ffffff"/>
                <w:sz w:val="36"/>
                <w:szCs w:val="36"/>
                <w:rtl w:val="0"/>
              </w:rPr>
              <w:t xml:space="preserve"> 56 % </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What is html ?</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(Hypertext Markup Language) is the language used to create web page documents.</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stands for </w:t>
      </w:r>
      <w:sdt>
        <w:sdtPr>
          <w:tag w:val="goog_rdk_0"/>
        </w:sdtPr>
        <w:sdtContent>
          <w:r w:rsidDel="00000000" w:rsidR="00000000" w:rsidRPr="00000000">
            <w:rPr>
              <w:shd w:fill="auto" w:val="clear"/>
              <w:rtl w:val="0"/>
              <w:rPrChange w:author="Rajesh Nagar" w:id="0" w:date="2021-01-22T07:43:06Z">
                <w:rPr>
                  <w:rFonts w:ascii="Calibri" w:cs="Calibri" w:eastAsia="Calibri" w:hAnsi="Calibri"/>
                  <w:b w:val="0"/>
                  <w:i w:val="0"/>
                  <w:smallCaps w:val="0"/>
                  <w:strike w:val="0"/>
                  <w:color w:val="000000"/>
                  <w:sz w:val="22"/>
                  <w:szCs w:val="22"/>
                  <w:u w:val="none"/>
                  <w:shd w:fill="auto" w:val="clear"/>
                  <w:vertAlign w:val="baseline"/>
                </w:rPr>
              </w:rPrChange>
            </w:rPr>
            <w:t xml:space="preserve">Hyper</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Markup Language</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HTML file is a text file containing small markup tags</w:t>
        <w:br w:type="textWrapping"/>
        <w:t xml:space="preserve">The markup tags tell the Web browser how to display the page</w:t>
        <w:br w:type="textWrapping"/>
        <w:t xml:space="preserve">An HTML file must have an htm or html file extension</w:t>
        <w:br w:type="textWrapping"/>
        <w:t xml:space="preserve">An HTML file can be created using a simple text editor</w:t>
      </w:r>
    </w:p>
    <w:p w:rsidR="00000000" w:rsidDel="00000000" w:rsidP="00000000" w:rsidRDefault="00000000" w:rsidRPr="00000000" w14:paraId="00000023">
      <w:pPr>
        <w:rPr>
          <w:b w:val="1"/>
        </w:rPr>
      </w:pPr>
      <w:r w:rsidDel="00000000" w:rsidR="00000000" w:rsidRPr="00000000">
        <w:rPr>
          <w:b w:val="1"/>
          <w:rtl w:val="0"/>
        </w:rPr>
        <w:t xml:space="preserve">&lt;html&gt;</w:t>
        <w:br w:type="textWrapping"/>
        <w:tab/>
        <w:t xml:space="preserve">&lt;head&gt;</w:t>
        <w:br w:type="textWrapping"/>
        <w:tab/>
        <w:tab/>
        <w:t xml:space="preserve">&lt;title&gt;Title of Page&lt;/title&gt;</w:t>
        <w:br w:type="textWrapping"/>
        <w:tab/>
        <w:t xml:space="preserve">&lt;/head&gt;</w:t>
        <w:br w:type="textWrapping"/>
        <w:t xml:space="preserve">&lt;body&gt;</w:t>
        <w:br w:type="textWrapping"/>
        <w:tab/>
        <w:t xml:space="preserve">This is my first homepage.&lt;b&gt; This text is bold&lt;/b&gt;</w:t>
        <w:br w:type="textWrapping"/>
        <w:t xml:space="preserve">&lt;/body&gt;</w:t>
        <w:br w:type="textWrapping"/>
        <w:t xml:space="preserve">&lt;/html&gt;</w:t>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tag in your HTML document is &lt;html&gt;. This tag tells your browser that this is the start of an HTML document. The last tag in your document is &lt;/html&gt;. This tag tells your browser that this is end of the HTML document.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between the &lt;head&gt; tag and the &lt;/head&gt; tag is header information. Header information is not displayed in the browser window. Title tag &amp; favicon &amp; external files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between the &lt;body&gt; tags is the text that will be displayed in your browser.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w:t>
      </w:r>
      <w:r w:rsidDel="00000000" w:rsidR="00000000" w:rsidRPr="00000000">
        <w:rPr>
          <w:b w:val="1"/>
          <w:rtl w:val="0"/>
        </w:rPr>
        <w:t xml:space="preserve">HTML Tags:</w:t>
      </w:r>
      <w:r w:rsidDel="00000000" w:rsidR="00000000" w:rsidRPr="00000000">
        <w:rPr>
          <w:rtl w:val="0"/>
        </w:rPr>
        <w:br w:type="textWrapping"/>
        <w:tab/>
        <w:t xml:space="preserve">HTML tags  are used to mark-up HTML elements</w:t>
        <w:br w:type="textWrapping"/>
        <w:tab/>
        <w:t xml:space="preserve">HTML tags are surrounded by the two characters &lt; and &gt;</w:t>
        <w:br w:type="textWrapping"/>
        <w:tab/>
        <w:t xml:space="preserve">The surrounding characters are called angle brackets</w:t>
        <w:br w:type="textWrapping"/>
        <w:tab/>
        <w:t xml:space="preserve">HTML tags normally come in pairs like &lt;b&gt; and &lt;/b&gt;</w:t>
        <w:br w:type="textWrapping"/>
        <w:tab/>
        <w:t xml:space="preserve">The first tag in a pair is the start tag, the second tag is the end tag</w:t>
        <w:br w:type="textWrapping"/>
        <w:tab/>
        <w:t xml:space="preserve">The text between the start and end tags is the element content</w:t>
        <w:br w:type="textWrapping"/>
        <w:tab/>
        <w:t xml:space="preserve">HTML tags are not case sensitive, &lt;b&gt; means the same as &lt;B&gt;</w:t>
      </w:r>
    </w:p>
    <w:p w:rsidR="00000000" w:rsidDel="00000000" w:rsidP="00000000" w:rsidRDefault="00000000" w:rsidRPr="00000000" w14:paraId="00000029">
      <w:pPr>
        <w:rPr/>
      </w:pPr>
      <w:r w:rsidDel="00000000" w:rsidR="00000000" w:rsidRPr="00000000">
        <w:rPr>
          <w:rtl w:val="0"/>
        </w:rPr>
        <w:t xml:space="preserve">10) HTML Anchor Tag</w:t>
      </w:r>
    </w:p>
    <w:p w:rsidR="00000000" w:rsidDel="00000000" w:rsidP="00000000" w:rsidRDefault="00000000" w:rsidRPr="00000000" w14:paraId="0000002A">
      <w:pPr>
        <w:rPr/>
      </w:pPr>
      <w:r w:rsidDel="00000000" w:rsidR="00000000" w:rsidRPr="00000000">
        <w:rPr>
          <w:rtl w:val="0"/>
        </w:rPr>
        <w:t xml:space="preserve">Anchor tag means &lt;a href=”any get the link”;&gt;&lt;/a&gt;</w:t>
      </w:r>
    </w:p>
    <w:p w:rsidR="00000000" w:rsidDel="00000000" w:rsidP="00000000" w:rsidRDefault="00000000" w:rsidRPr="00000000" w14:paraId="0000002B">
      <w:pPr>
        <w:rPr/>
      </w:pPr>
      <w:r w:rsidDel="00000000" w:rsidR="00000000" w:rsidRPr="00000000">
        <w:rPr>
          <w:rtl w:val="0"/>
        </w:rPr>
        <w:t xml:space="preserve">&lt;a href="http://www.oreilly.com"&gt;This is link&lt;/a&gt;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11) What is </w:t>
      </w:r>
      <w:r w:rsidDel="00000000" w:rsidR="00000000" w:rsidRPr="00000000">
        <w:rPr>
          <w:b w:val="1"/>
          <w:rtl w:val="0"/>
        </w:rPr>
        <w:t xml:space="preserve">Attribute :</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with tag like href/src/height/width extra use that call attribute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 What is Image Tag :</w:t>
      </w:r>
    </w:p>
    <w:p w:rsidR="00000000" w:rsidDel="00000000" w:rsidP="00000000" w:rsidRDefault="00000000" w:rsidRPr="00000000" w14:paraId="00000030">
      <w:pPr>
        <w:rPr/>
      </w:pPr>
      <w:r w:rsidDel="00000000" w:rsidR="00000000" w:rsidRPr="00000000">
        <w:rPr>
          <w:rtl w:val="0"/>
        </w:rPr>
        <w:t xml:space="preserve">&lt;img src="raj.jpg" height="50px" width="100px"&gt;</w:t>
      </w:r>
    </w:p>
    <w:p w:rsidR="00000000" w:rsidDel="00000000" w:rsidP="00000000" w:rsidRDefault="00000000" w:rsidRPr="00000000" w14:paraId="00000031">
      <w:pPr>
        <w:rPr/>
      </w:pPr>
      <w:r w:rsidDel="00000000" w:rsidR="00000000" w:rsidRPr="00000000">
        <w:rPr>
          <w:rtl w:val="0"/>
        </w:rPr>
        <w:t xml:space="preserve">An ordinary image file (.gif, .jpg/.jpeg, or .png) placed with the img element.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 What is Difference between HTML &amp; XHTML ?</w:t>
      </w:r>
    </w:p>
    <w:p w:rsidR="00000000" w:rsidDel="00000000" w:rsidP="00000000" w:rsidRDefault="00000000" w:rsidRPr="00000000" w14:paraId="000000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XHTML-Extensible HyperText Markup Language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XHTML is almost similar to HTML 4.0 this is very strict version of HTML.</w:t>
      </w:r>
      <w:r w:rsidDel="00000000" w:rsidR="00000000" w:rsidRPr="00000000">
        <w:rPr>
          <w:rtl w:val="0"/>
        </w:rPr>
      </w:r>
    </w:p>
    <w:p w:rsidR="00000000" w:rsidDel="00000000" w:rsidP="00000000" w:rsidRDefault="00000000" w:rsidRPr="00000000" w14:paraId="00000036">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XHTML is HTML defined as an XML application</w:t>
      </w:r>
    </w:p>
    <w:p w:rsidR="00000000" w:rsidDel="00000000" w:rsidP="00000000" w:rsidRDefault="00000000" w:rsidRPr="00000000" w14:paraId="00000037">
      <w:pPr>
        <w:numPr>
          <w:ilvl w:val="0"/>
          <w:numId w:val="14"/>
        </w:numPr>
        <w:shd w:fill="ffffff" w:val="clear"/>
        <w:spacing w:after="0" w:before="0" w:line="240" w:lineRule="auto"/>
        <w:ind w:left="720" w:hanging="360"/>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XHTML is supported by all major browsers</w:t>
      </w:r>
    </w:p>
    <w:p w:rsidR="00000000" w:rsidDel="00000000" w:rsidP="00000000" w:rsidRDefault="00000000" w:rsidRPr="00000000" w14:paraId="00000038">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&lt;!DOCTYPE&gt; is </w:t>
      </w:r>
      <w:r w:rsidDel="00000000" w:rsidR="00000000" w:rsidRPr="00000000">
        <w:rPr>
          <w:rFonts w:ascii="Verdana" w:cs="Verdana" w:eastAsia="Verdana" w:hAnsi="Verdana"/>
          <w:b w:val="1"/>
          <w:color w:val="000000"/>
          <w:sz w:val="23"/>
          <w:szCs w:val="23"/>
          <w:rtl w:val="0"/>
        </w:rPr>
        <w:t xml:space="preserve">mandatory</w:t>
      </w:r>
      <w:r w:rsidDel="00000000" w:rsidR="00000000" w:rsidRPr="00000000">
        <w:rPr>
          <w:rtl w:val="0"/>
        </w:rPr>
      </w:r>
    </w:p>
    <w:p w:rsidR="00000000" w:rsidDel="00000000" w:rsidP="00000000" w:rsidRDefault="00000000" w:rsidRPr="00000000" w14:paraId="00000039">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xmlns attribute in &lt;html&gt; is </w:t>
      </w:r>
      <w:r w:rsidDel="00000000" w:rsidR="00000000" w:rsidRPr="00000000">
        <w:rPr>
          <w:rFonts w:ascii="Verdana" w:cs="Verdana" w:eastAsia="Verdana" w:hAnsi="Verdana"/>
          <w:b w:val="1"/>
          <w:color w:val="000000"/>
          <w:sz w:val="23"/>
          <w:szCs w:val="23"/>
          <w:rtl w:val="0"/>
        </w:rPr>
        <w:t xml:space="preserve">mandatory</w:t>
      </w:r>
      <w:r w:rsidDel="00000000" w:rsidR="00000000" w:rsidRPr="00000000">
        <w:rPr>
          <w:rtl w:val="0"/>
        </w:rPr>
      </w:r>
    </w:p>
    <w:p w:rsidR="00000000" w:rsidDel="00000000" w:rsidP="00000000" w:rsidRDefault="00000000" w:rsidRPr="00000000" w14:paraId="0000003A">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&lt;html&gt;, &lt;head&gt;, &lt;title&gt;, and &lt;body&gt; are </w:t>
      </w:r>
      <w:r w:rsidDel="00000000" w:rsidR="00000000" w:rsidRPr="00000000">
        <w:rPr>
          <w:rFonts w:ascii="Verdana" w:cs="Verdana" w:eastAsia="Verdana" w:hAnsi="Verdana"/>
          <w:b w:val="1"/>
          <w:color w:val="000000"/>
          <w:sz w:val="23"/>
          <w:szCs w:val="23"/>
          <w:rtl w:val="0"/>
        </w:rPr>
        <w:t xml:space="preserve">mandatory</w:t>
      </w:r>
      <w:r w:rsidDel="00000000" w:rsidR="00000000" w:rsidRPr="00000000">
        <w:rPr>
          <w:rtl w:val="0"/>
        </w:rPr>
      </w:r>
    </w:p>
    <w:p w:rsidR="00000000" w:rsidDel="00000000" w:rsidP="00000000" w:rsidRDefault="00000000" w:rsidRPr="00000000" w14:paraId="0000003B">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Elements must always be </w:t>
      </w:r>
      <w:r w:rsidDel="00000000" w:rsidR="00000000" w:rsidRPr="00000000">
        <w:rPr>
          <w:rFonts w:ascii="Verdana" w:cs="Verdana" w:eastAsia="Verdana" w:hAnsi="Verdana"/>
          <w:b w:val="1"/>
          <w:color w:val="000000"/>
          <w:sz w:val="23"/>
          <w:szCs w:val="23"/>
          <w:rtl w:val="0"/>
        </w:rPr>
        <w:t xml:space="preserve">properly nested</w:t>
      </w:r>
      <w:r w:rsidDel="00000000" w:rsidR="00000000" w:rsidRPr="00000000">
        <w:rPr>
          <w:rtl w:val="0"/>
        </w:rPr>
      </w:r>
    </w:p>
    <w:p w:rsidR="00000000" w:rsidDel="00000000" w:rsidP="00000000" w:rsidRDefault="00000000" w:rsidRPr="00000000" w14:paraId="0000003C">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Elements must always be </w:t>
      </w:r>
      <w:r w:rsidDel="00000000" w:rsidR="00000000" w:rsidRPr="00000000">
        <w:rPr>
          <w:rFonts w:ascii="Verdana" w:cs="Verdana" w:eastAsia="Verdana" w:hAnsi="Verdana"/>
          <w:b w:val="1"/>
          <w:color w:val="000000"/>
          <w:sz w:val="23"/>
          <w:szCs w:val="23"/>
          <w:rtl w:val="0"/>
        </w:rPr>
        <w:t xml:space="preserve">closed</w:t>
      </w:r>
      <w:r w:rsidDel="00000000" w:rsidR="00000000" w:rsidRPr="00000000">
        <w:rPr>
          <w:rtl w:val="0"/>
        </w:rPr>
      </w:r>
    </w:p>
    <w:p w:rsidR="00000000" w:rsidDel="00000000" w:rsidP="00000000" w:rsidRDefault="00000000" w:rsidRPr="00000000" w14:paraId="0000003D">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Elements must always be in </w:t>
      </w:r>
      <w:r w:rsidDel="00000000" w:rsidR="00000000" w:rsidRPr="00000000">
        <w:rPr>
          <w:rFonts w:ascii="Verdana" w:cs="Verdana" w:eastAsia="Verdana" w:hAnsi="Verdana"/>
          <w:b w:val="1"/>
          <w:color w:val="000000"/>
          <w:sz w:val="23"/>
          <w:szCs w:val="23"/>
          <w:rtl w:val="0"/>
        </w:rPr>
        <w:t xml:space="preserve">lowercase</w:t>
      </w:r>
      <w:r w:rsidDel="00000000" w:rsidR="00000000" w:rsidRPr="00000000">
        <w:rPr>
          <w:rtl w:val="0"/>
        </w:rPr>
      </w:r>
    </w:p>
    <w:p w:rsidR="00000000" w:rsidDel="00000000" w:rsidP="00000000" w:rsidRDefault="00000000" w:rsidRPr="00000000" w14:paraId="0000003E">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Attribute names must always be in </w:t>
      </w:r>
      <w:r w:rsidDel="00000000" w:rsidR="00000000" w:rsidRPr="00000000">
        <w:rPr>
          <w:rFonts w:ascii="Verdana" w:cs="Verdana" w:eastAsia="Verdana" w:hAnsi="Verdana"/>
          <w:b w:val="1"/>
          <w:color w:val="000000"/>
          <w:sz w:val="23"/>
          <w:szCs w:val="23"/>
          <w:rtl w:val="0"/>
        </w:rPr>
        <w:t xml:space="preserve">lowercase</w:t>
      </w:r>
      <w:r w:rsidDel="00000000" w:rsidR="00000000" w:rsidRPr="00000000">
        <w:rPr>
          <w:rtl w:val="0"/>
        </w:rPr>
      </w:r>
    </w:p>
    <w:p w:rsidR="00000000" w:rsidDel="00000000" w:rsidP="00000000" w:rsidRDefault="00000000" w:rsidRPr="00000000" w14:paraId="0000003F">
      <w:pPr>
        <w:numPr>
          <w:ilvl w:val="0"/>
          <w:numId w:val="1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Attribute values must always be </w:t>
      </w:r>
      <w:r w:rsidDel="00000000" w:rsidR="00000000" w:rsidRPr="00000000">
        <w:rPr>
          <w:rFonts w:ascii="Verdana" w:cs="Verdana" w:eastAsia="Verdana" w:hAnsi="Verdana"/>
          <w:b w:val="1"/>
          <w:color w:val="000000"/>
          <w:sz w:val="23"/>
          <w:szCs w:val="23"/>
          <w:rtl w:val="0"/>
        </w:rPr>
        <w:t xml:space="preserve">quoted</w:t>
      </w:r>
      <w:r w:rsidDel="00000000" w:rsidR="00000000" w:rsidRPr="00000000">
        <w:rPr>
          <w:rtl w:val="0"/>
        </w:rPr>
      </w:r>
    </w:p>
    <w:p w:rsidR="00000000" w:rsidDel="00000000" w:rsidP="00000000" w:rsidRDefault="00000000" w:rsidRPr="00000000" w14:paraId="00000040">
      <w:pPr>
        <w:numPr>
          <w:ilvl w:val="0"/>
          <w:numId w:val="14"/>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Attribute minimization is </w:t>
      </w:r>
      <w:r w:rsidDel="00000000" w:rsidR="00000000" w:rsidRPr="00000000">
        <w:rPr>
          <w:rFonts w:ascii="Verdana" w:cs="Verdana" w:eastAsia="Verdana" w:hAnsi="Verdana"/>
          <w:b w:val="1"/>
          <w:color w:val="000000"/>
          <w:sz w:val="23"/>
          <w:szCs w:val="23"/>
          <w:rtl w:val="0"/>
        </w:rPr>
        <w:t xml:space="preserve">forbidden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What is  </w:t>
      </w:r>
      <w:r w:rsidDel="00000000" w:rsidR="00000000" w:rsidRPr="00000000">
        <w:rPr>
          <w:b w:val="1"/>
          <w:rtl w:val="0"/>
        </w:rPr>
        <w:t xml:space="preserve">Imagemaps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15) List type in HTML</w:t>
      </w:r>
    </w:p>
    <w:tbl>
      <w:tblPr>
        <w:tblStyle w:val="Table2"/>
        <w:tblW w:w="9720.0" w:type="dxa"/>
        <w:jc w:val="left"/>
        <w:tblInd w:w="0.0" w:type="dxa"/>
        <w:tblLayout w:type="fixed"/>
        <w:tblLook w:val="0400"/>
      </w:tblPr>
      <w:tblGrid>
        <w:gridCol w:w="2400"/>
        <w:gridCol w:w="7320"/>
        <w:tblGridChange w:id="0">
          <w:tblGrid>
            <w:gridCol w:w="2400"/>
            <w:gridCol w:w="7320"/>
          </w:tblGrid>
        </w:tblGridChange>
      </w:tblGrid>
      <w:tr>
        <w:trPr>
          <w:trHeight w:val="240" w:hRule="atLeast"/>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4">
            <w:pPr>
              <w:rPr/>
            </w:pPr>
            <w:r w:rsidDel="00000000" w:rsidR="00000000" w:rsidRPr="00000000">
              <w:rPr>
                <w:b w:val="1"/>
                <w:rtl w:val="0"/>
              </w:rPr>
              <w:t xml:space="preserve">Tag</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5">
            <w:pPr>
              <w:rPr/>
            </w:pPr>
            <w:r w:rsidDel="00000000" w:rsidR="00000000" w:rsidRPr="00000000">
              <w:rPr>
                <w:b w:val="1"/>
                <w:rtl w:val="0"/>
              </w:rPr>
              <w:t xml:space="preserve">Description</w:t>
            </w:r>
            <w:r w:rsidDel="00000000" w:rsidR="00000000" w:rsidRPr="00000000">
              <w:rPr>
                <w:rtl w:val="0"/>
              </w:rPr>
            </w:r>
          </w:p>
        </w:tc>
      </w:tr>
      <w:tr>
        <w:trPr>
          <w:trHeight w:val="240"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rPr/>
            </w:pPr>
            <w:r w:rsidDel="00000000" w:rsidR="00000000" w:rsidRPr="00000000">
              <w:rPr>
                <w:rtl w:val="0"/>
              </w:rPr>
              <w:t xml:space="preserve">&lt;ol&gt;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7">
            <w:pPr>
              <w:rPr/>
            </w:pPr>
            <w:r w:rsidDel="00000000" w:rsidR="00000000" w:rsidRPr="00000000">
              <w:rPr>
                <w:rtl w:val="0"/>
              </w:rPr>
              <w:t xml:space="preserve">Defines an ordered list</w:t>
            </w:r>
          </w:p>
        </w:tc>
      </w:tr>
      <w:tr>
        <w:trPr>
          <w:trHeight w:val="240"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rPr/>
            </w:pPr>
            <w:r w:rsidDel="00000000" w:rsidR="00000000" w:rsidRPr="00000000">
              <w:rPr>
                <w:rtl w:val="0"/>
              </w:rPr>
              <w:t xml:space="preserve">&lt;ul&gt;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9">
            <w:pPr>
              <w:rPr/>
            </w:pPr>
            <w:r w:rsidDel="00000000" w:rsidR="00000000" w:rsidRPr="00000000">
              <w:rPr>
                <w:rtl w:val="0"/>
              </w:rPr>
              <w:t xml:space="preserve">Defines an unordered list</w:t>
            </w:r>
          </w:p>
        </w:tc>
      </w:tr>
      <w:tr>
        <w:trPr>
          <w:trHeight w:val="38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rPr/>
            </w:pPr>
            <w:r w:rsidDel="00000000" w:rsidR="00000000" w:rsidRPr="00000000">
              <w:rPr>
                <w:rtl w:val="0"/>
              </w:rPr>
              <w:t xml:space="preserve">&lt;li&gt;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B">
            <w:pPr>
              <w:rPr/>
            </w:pPr>
            <w:r w:rsidDel="00000000" w:rsidR="00000000" w:rsidRPr="00000000">
              <w:rPr>
                <w:rtl w:val="0"/>
              </w:rPr>
              <w:t xml:space="preserve">Defines a list item</w:t>
            </w:r>
          </w:p>
        </w:tc>
      </w:tr>
      <w:tr>
        <w:trPr>
          <w:trHeight w:val="38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rPr/>
            </w:pPr>
            <w:r w:rsidDel="00000000" w:rsidR="00000000" w:rsidRPr="00000000">
              <w:rPr>
                <w:rtl w:val="0"/>
              </w:rPr>
              <w:t xml:space="preserve">&lt;dl&gt;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D">
            <w:pPr>
              <w:rPr/>
            </w:pPr>
            <w:r w:rsidDel="00000000" w:rsidR="00000000" w:rsidRPr="00000000">
              <w:rPr>
                <w:rtl w:val="0"/>
              </w:rPr>
              <w:t xml:space="preserve">Defines a definition list</w:t>
            </w:r>
          </w:p>
        </w:tc>
      </w:tr>
      <w:tr>
        <w:trPr>
          <w:trHeight w:val="38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rPr/>
            </w:pPr>
            <w:r w:rsidDel="00000000" w:rsidR="00000000" w:rsidRPr="00000000">
              <w:rPr>
                <w:rtl w:val="0"/>
              </w:rPr>
              <w:t xml:space="preserve">&lt;dt&gt;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F">
            <w:pPr>
              <w:rPr/>
            </w:pPr>
            <w:r w:rsidDel="00000000" w:rsidR="00000000" w:rsidRPr="00000000">
              <w:rPr>
                <w:rtl w:val="0"/>
              </w:rPr>
              <w:t xml:space="preserve">Defines a definition term</w:t>
            </w:r>
          </w:p>
        </w:tc>
      </w:tr>
      <w:tr>
        <w:trPr>
          <w:trHeight w:val="38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rPr/>
            </w:pPr>
            <w:r w:rsidDel="00000000" w:rsidR="00000000" w:rsidRPr="00000000">
              <w:rPr>
                <w:rtl w:val="0"/>
              </w:rPr>
              <w:t xml:space="preserve">&lt;dd&gt;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51">
            <w:pPr>
              <w:rPr/>
            </w:pPr>
            <w:r w:rsidDel="00000000" w:rsidR="00000000" w:rsidRPr="00000000">
              <w:rPr>
                <w:rtl w:val="0"/>
              </w:rPr>
              <w:t xml:space="preserve">Defines a definition description</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&lt;ul style="list-style-type:disc;"&gt;   disc/ circle/ square /none</w:t>
      </w:r>
    </w:p>
    <w:p w:rsidR="00000000" w:rsidDel="00000000" w:rsidP="00000000" w:rsidRDefault="00000000" w:rsidRPr="00000000" w14:paraId="00000054">
      <w:pPr>
        <w:rPr/>
      </w:pPr>
      <w:r w:rsidDel="00000000" w:rsidR="00000000" w:rsidRPr="00000000">
        <w:rPr>
          <w:rtl w:val="0"/>
        </w:rPr>
        <w:t xml:space="preserve">&lt;ol type="1"&gt;   a/A/I/i/</w:t>
      </w:r>
    </w:p>
    <w:p w:rsidR="00000000" w:rsidDel="00000000" w:rsidP="00000000" w:rsidRDefault="00000000" w:rsidRPr="00000000" w14:paraId="00000055">
      <w:pPr>
        <w:rPr/>
      </w:pPr>
      <w:r w:rsidDel="00000000" w:rsidR="00000000" w:rsidRPr="00000000">
        <w:rPr>
          <w:rtl w:val="0"/>
        </w:rPr>
        <w:t xml:space="preserve">&lt;h3&gt;Definition list&lt;/h3&gt;</w:t>
      </w:r>
    </w:p>
    <w:p w:rsidR="00000000" w:rsidDel="00000000" w:rsidP="00000000" w:rsidRDefault="00000000" w:rsidRPr="00000000" w14:paraId="00000056">
      <w:pPr>
        <w:rPr/>
      </w:pPr>
      <w:r w:rsidDel="00000000" w:rsidR="00000000" w:rsidRPr="00000000">
        <w:rPr>
          <w:rtl w:val="0"/>
        </w:rPr>
        <w:tab/>
        <w:t xml:space="preserve">&lt;dl&gt;</w:t>
      </w:r>
    </w:p>
    <w:p w:rsidR="00000000" w:rsidDel="00000000" w:rsidP="00000000" w:rsidRDefault="00000000" w:rsidRPr="00000000" w14:paraId="00000057">
      <w:pPr>
        <w:rPr/>
      </w:pPr>
      <w:r w:rsidDel="00000000" w:rsidR="00000000" w:rsidRPr="00000000">
        <w:rPr>
          <w:rtl w:val="0"/>
        </w:rPr>
        <w:tab/>
        <w:tab/>
        <w:t xml:space="preserve">&lt;dt&gt;Coffee:&lt;/dt&gt;</w:t>
      </w:r>
    </w:p>
    <w:p w:rsidR="00000000" w:rsidDel="00000000" w:rsidP="00000000" w:rsidRDefault="00000000" w:rsidRPr="00000000" w14:paraId="00000058">
      <w:pPr>
        <w:rPr/>
      </w:pPr>
      <w:r w:rsidDel="00000000" w:rsidR="00000000" w:rsidRPr="00000000">
        <w:rPr>
          <w:rtl w:val="0"/>
        </w:rPr>
        <w:tab/>
        <w:tab/>
        <w:t xml:space="preserve">&lt;dd&gt;Hot Coffee&lt;/dd&gt;</w:t>
      </w:r>
    </w:p>
    <w:p w:rsidR="00000000" w:rsidDel="00000000" w:rsidP="00000000" w:rsidRDefault="00000000" w:rsidRPr="00000000" w14:paraId="00000059">
      <w:pPr>
        <w:rPr/>
      </w:pPr>
      <w:r w:rsidDel="00000000" w:rsidR="00000000" w:rsidRPr="00000000">
        <w:rPr>
          <w:rtl w:val="0"/>
        </w:rPr>
        <w:t xml:space="preserve">        &lt;dd&gt;Cold Cofee&lt;/dd&gt;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ab/>
        <w:t xml:space="preserve">&lt;dt&gt;Tea :&lt;/dt&gt;</w:t>
      </w:r>
    </w:p>
    <w:p w:rsidR="00000000" w:rsidDel="00000000" w:rsidP="00000000" w:rsidRDefault="00000000" w:rsidRPr="00000000" w14:paraId="0000005C">
      <w:pPr>
        <w:rPr/>
      </w:pPr>
      <w:r w:rsidDel="00000000" w:rsidR="00000000" w:rsidRPr="00000000">
        <w:rPr>
          <w:rtl w:val="0"/>
        </w:rPr>
        <w:tab/>
        <w:tab/>
        <w:t xml:space="preserve">&lt;dd&gt;Hot Tea&lt;/dd&gt;</w:t>
      </w:r>
    </w:p>
    <w:p w:rsidR="00000000" w:rsidDel="00000000" w:rsidP="00000000" w:rsidRDefault="00000000" w:rsidRPr="00000000" w14:paraId="0000005D">
      <w:pPr>
        <w:rPr/>
      </w:pPr>
      <w:r w:rsidDel="00000000" w:rsidR="00000000" w:rsidRPr="00000000">
        <w:rPr>
          <w:rtl w:val="0"/>
        </w:rPr>
        <w:t xml:space="preserve">        &lt;dd&gt;Masala Tea&lt;/dd&gt;</w:t>
      </w:r>
    </w:p>
    <w:p w:rsidR="00000000" w:rsidDel="00000000" w:rsidP="00000000" w:rsidRDefault="00000000" w:rsidRPr="00000000" w14:paraId="0000005E">
      <w:pPr>
        <w:rPr/>
      </w:pPr>
      <w:r w:rsidDel="00000000" w:rsidR="00000000" w:rsidRPr="00000000">
        <w:rPr>
          <w:rtl w:val="0"/>
        </w:rPr>
        <w:tab/>
        <w:t xml:space="preserve">&lt;/dl&gt;</w:t>
      </w:r>
    </w:p>
    <w:tbl>
      <w:tblPr>
        <w:tblStyle w:val="Table3"/>
        <w:tblW w:w="10492.0" w:type="dxa"/>
        <w:jc w:val="left"/>
        <w:tblInd w:w="0.0" w:type="dxa"/>
        <w:tblLayout w:type="fixed"/>
        <w:tblLook w:val="0400"/>
      </w:tblPr>
      <w:tblGrid>
        <w:gridCol w:w="5880"/>
        <w:gridCol w:w="4612"/>
        <w:tblGridChange w:id="0">
          <w:tblGrid>
            <w:gridCol w:w="5880"/>
            <w:gridCol w:w="4612"/>
          </w:tblGrid>
        </w:tblGridChange>
      </w:tblGrid>
      <w:tr>
        <w:trPr>
          <w:trHeight w:val="533" w:hRule="atLeast"/>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F">
            <w:pPr>
              <w:rPr/>
            </w:pPr>
            <w:r w:rsidDel="00000000" w:rsidR="00000000" w:rsidRPr="00000000">
              <w:rPr>
                <w:rtl w:val="0"/>
              </w:rPr>
              <w:t xml:space="preserve">Tag</w:t>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0">
            <w:pPr>
              <w:rPr/>
            </w:pPr>
            <w:r w:rsidDel="00000000" w:rsidR="00000000" w:rsidRPr="00000000">
              <w:rPr>
                <w:rtl w:val="0"/>
              </w:rPr>
              <w:t xml:space="preserve">Description</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1">
            <w:pPr>
              <w:rPr/>
            </w:pPr>
            <w:r w:rsidDel="00000000" w:rsidR="00000000" w:rsidRPr="00000000">
              <w:rPr>
                <w:rtl w:val="0"/>
              </w:rPr>
              <w:t xml:space="preserve">&lt;table&gt;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2">
            <w:pPr>
              <w:rPr/>
            </w:pPr>
            <w:r w:rsidDel="00000000" w:rsidR="00000000" w:rsidRPr="00000000">
              <w:rPr>
                <w:rtl w:val="0"/>
              </w:rPr>
              <w:t xml:space="preserve">Defines a table</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3">
            <w:pPr>
              <w:rPr/>
            </w:pPr>
            <w:r w:rsidDel="00000000" w:rsidR="00000000" w:rsidRPr="00000000">
              <w:rPr>
                <w:rtl w:val="0"/>
              </w:rPr>
              <w:t xml:space="preserve">&lt;th&gt;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4">
            <w:pPr>
              <w:rPr/>
            </w:pPr>
            <w:r w:rsidDel="00000000" w:rsidR="00000000" w:rsidRPr="00000000">
              <w:rPr>
                <w:rtl w:val="0"/>
              </w:rPr>
              <w:t xml:space="preserve">Defines a table header</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5">
            <w:pPr>
              <w:rPr/>
            </w:pPr>
            <w:r w:rsidDel="00000000" w:rsidR="00000000" w:rsidRPr="00000000">
              <w:rPr>
                <w:rtl w:val="0"/>
              </w:rPr>
              <w:t xml:space="preserve">&lt;tr&gt;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6">
            <w:pPr>
              <w:rPr/>
            </w:pPr>
            <w:r w:rsidDel="00000000" w:rsidR="00000000" w:rsidRPr="00000000">
              <w:rPr>
                <w:rtl w:val="0"/>
              </w:rPr>
              <w:t xml:space="preserve">Defines a table row</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7">
            <w:pPr>
              <w:rPr/>
            </w:pPr>
            <w:r w:rsidDel="00000000" w:rsidR="00000000" w:rsidRPr="00000000">
              <w:rPr>
                <w:rtl w:val="0"/>
              </w:rPr>
              <w:t xml:space="preserve">&lt;td&gt;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8">
            <w:pPr>
              <w:rPr/>
            </w:pPr>
            <w:r w:rsidDel="00000000" w:rsidR="00000000" w:rsidRPr="00000000">
              <w:rPr>
                <w:rtl w:val="0"/>
              </w:rPr>
              <w:t xml:space="preserve">Defines a table cell</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9">
            <w:pPr>
              <w:rPr/>
            </w:pPr>
            <w:r w:rsidDel="00000000" w:rsidR="00000000" w:rsidRPr="00000000">
              <w:rPr>
                <w:rtl w:val="0"/>
              </w:rPr>
              <w:t xml:space="preserve">&lt;caption&gt;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A">
            <w:pPr>
              <w:rPr/>
            </w:pPr>
            <w:r w:rsidDel="00000000" w:rsidR="00000000" w:rsidRPr="00000000">
              <w:rPr>
                <w:rtl w:val="0"/>
              </w:rPr>
              <w:t xml:space="preserve">Defines a table caption</w:t>
            </w:r>
          </w:p>
        </w:tc>
      </w:tr>
      <w:tr>
        <w:trPr>
          <w:trHeight w:val="81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rPr/>
            </w:pPr>
            <w:r w:rsidDel="00000000" w:rsidR="00000000" w:rsidRPr="00000000">
              <w:rPr>
                <w:rtl w:val="0"/>
              </w:rPr>
              <w:t xml:space="preserve">&lt;colgroup&gt;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C">
            <w:pPr>
              <w:rPr/>
            </w:pPr>
            <w:r w:rsidDel="00000000" w:rsidR="00000000" w:rsidRPr="00000000">
              <w:rPr>
                <w:rtl w:val="0"/>
              </w:rPr>
              <w:t xml:space="preserve">Defines group of table columns</w:t>
            </w:r>
          </w:p>
        </w:tc>
      </w:tr>
      <w:tr>
        <w:trPr>
          <w:trHeight w:val="813"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D">
            <w:pPr>
              <w:rPr/>
            </w:pPr>
            <w:r w:rsidDel="00000000" w:rsidR="00000000" w:rsidRPr="00000000">
              <w:rPr>
                <w:rtl w:val="0"/>
              </w:rPr>
              <w:t xml:space="preserve">&lt;col&gt;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E">
            <w:pPr>
              <w:rPr/>
            </w:pPr>
            <w:r w:rsidDel="00000000" w:rsidR="00000000" w:rsidRPr="00000000">
              <w:rPr>
                <w:rtl w:val="0"/>
              </w:rPr>
              <w:t xml:space="preserve">Defines the attribute values of one or more columns in a table</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F">
            <w:pPr>
              <w:rPr/>
            </w:pPr>
            <w:r w:rsidDel="00000000" w:rsidR="00000000" w:rsidRPr="00000000">
              <w:rPr>
                <w:rtl w:val="0"/>
              </w:rPr>
              <w:t xml:space="preserve">&lt;thead&gt;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0">
            <w:pPr>
              <w:rPr/>
            </w:pPr>
            <w:r w:rsidDel="00000000" w:rsidR="00000000" w:rsidRPr="00000000">
              <w:rPr>
                <w:rtl w:val="0"/>
              </w:rPr>
              <w:t xml:space="preserve">Defines a table head</w:t>
            </w:r>
          </w:p>
        </w:tc>
      </w:tr>
      <w:tr>
        <w:trPr>
          <w:trHeight w:val="478" w:hRule="atLeast"/>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1">
            <w:pPr>
              <w:rPr/>
            </w:pPr>
            <w:r w:rsidDel="00000000" w:rsidR="00000000" w:rsidRPr="00000000">
              <w:rPr>
                <w:rtl w:val="0"/>
              </w:rPr>
              <w:t xml:space="preserve">&lt;tbody&gt;</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2">
            <w:pPr>
              <w:rPr/>
            </w:pPr>
            <w:r w:rsidDel="00000000" w:rsidR="00000000" w:rsidRPr="00000000">
              <w:rPr>
                <w:rtl w:val="0"/>
              </w:rPr>
              <w:t xml:space="preserve">Defines a table body</w:t>
            </w:r>
          </w:p>
        </w:tc>
      </w:tr>
    </w:tbl>
    <w:p w:rsidR="00000000" w:rsidDel="00000000" w:rsidP="00000000" w:rsidRDefault="00000000" w:rsidRPr="00000000" w14:paraId="00000073">
      <w:pPr>
        <w:ind w:left="-851" w:firstLine="851"/>
        <w:rPr/>
      </w:pPr>
      <w:r w:rsidDel="00000000" w:rsidR="00000000" w:rsidRPr="00000000">
        <w:rPr>
          <w:rtl w:val="0"/>
        </w:rPr>
        <w:t xml:space="preserve">16) Table Tag</w:t>
      </w:r>
    </w:p>
    <w:p w:rsidR="00000000" w:rsidDel="00000000" w:rsidP="00000000" w:rsidRDefault="00000000" w:rsidRPr="00000000" w14:paraId="00000074">
      <w:pPr>
        <w:rPr/>
      </w:pPr>
      <w:r w:rsidDel="00000000" w:rsidR="00000000" w:rsidRPr="00000000">
        <w:rPr>
          <w:rtl w:val="0"/>
        </w:rPr>
        <w:t xml:space="preserve">rowspan</w:t>
      </w:r>
    </w:p>
    <w:p w:rsidR="00000000" w:rsidDel="00000000" w:rsidP="00000000" w:rsidRDefault="00000000" w:rsidRPr="00000000" w14:paraId="00000075">
      <w:pPr>
        <w:rPr/>
      </w:pPr>
      <w:r w:rsidDel="00000000" w:rsidR="00000000" w:rsidRPr="00000000">
        <w:rPr>
          <w:rtl w:val="0"/>
        </w:rPr>
        <w:t xml:space="preserve">colspan</w:t>
      </w:r>
    </w:p>
    <w:p w:rsidR="00000000" w:rsidDel="00000000" w:rsidP="00000000" w:rsidRDefault="00000000" w:rsidRPr="00000000" w14:paraId="00000076">
      <w:pPr>
        <w:rPr/>
      </w:pPr>
      <w:r w:rsidDel="00000000" w:rsidR="00000000" w:rsidRPr="00000000">
        <w:rPr>
          <w:rtl w:val="0"/>
        </w:rPr>
        <w:t xml:space="preserve">&lt;table cellpadding="15"&gt;</w:t>
      </w:r>
    </w:p>
    <w:p w:rsidR="00000000" w:rsidDel="00000000" w:rsidP="00000000" w:rsidRDefault="00000000" w:rsidRPr="00000000" w14:paraId="00000077">
      <w:pPr>
        <w:rPr/>
      </w:pPr>
      <w:r w:rsidDel="00000000" w:rsidR="00000000" w:rsidRPr="00000000">
        <w:rPr>
          <w:rtl w:val="0"/>
        </w:rPr>
        <w:t xml:space="preserve">&lt;table cellpadding="15" cellspacing="15"&gt;</w:t>
      </w:r>
    </w:p>
    <w:p w:rsidR="00000000" w:rsidDel="00000000" w:rsidP="00000000" w:rsidRDefault="00000000" w:rsidRPr="00000000" w14:paraId="00000078">
      <w:pPr>
        <w:rPr/>
      </w:pPr>
      <w:r w:rsidDel="00000000" w:rsidR="00000000" w:rsidRPr="00000000">
        <w:rPr>
          <w:rtl w:val="0"/>
        </w:rPr>
        <w:t xml:space="preserve">0</w:t>
      </w:r>
    </w:p>
    <w:p w:rsidR="00000000" w:rsidDel="00000000" w:rsidP="00000000" w:rsidRDefault="00000000" w:rsidRPr="00000000" w14:paraId="00000079">
      <w:pPr>
        <w:rPr/>
      </w:pPr>
      <w:r w:rsidDel="00000000" w:rsidR="00000000" w:rsidRPr="00000000">
        <w:rPr>
          <w:rtl w:val="0"/>
        </w:rPr>
        <w:t xml:space="preserve">17) What is form &amp; explain all input type ?</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A form is an area that can contain form elements.</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Form elements are elements that allow the user to enter information (like text fields, textarea fields, drop-down menus, radio buttons, checkboxes, etc.) in a form.</w:t>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A form is defined with the &lt;form&gt; tag.</w:t>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Note that the form itself is not visible. </w:t>
      </w:r>
    </w:p>
    <w:p w:rsidR="00000000" w:rsidDel="00000000" w:rsidP="00000000" w:rsidRDefault="00000000" w:rsidRPr="00000000" w14:paraId="0000007E">
      <w:pPr>
        <w:rPr/>
      </w:pPr>
      <w:r w:rsidDel="00000000" w:rsidR="00000000" w:rsidRPr="00000000">
        <w:rPr>
          <w:rtl w:val="0"/>
        </w:rPr>
        <w:t xml:space="preserve">18) What is Event in HTML &amp; also explain Event List ?</w:t>
      </w:r>
    </w:p>
    <w:p w:rsidR="00000000" w:rsidDel="00000000" w:rsidP="00000000" w:rsidRDefault="00000000" w:rsidRPr="00000000" w14:paraId="0000007F">
      <w:pPr>
        <w:shd w:fill="ffffff" w:val="clear"/>
        <w:spacing w:after="288" w:before="288" w:line="240" w:lineRule="auto"/>
        <w:rPr/>
      </w:pPr>
      <w:r w:rsidDel="00000000" w:rsidR="00000000" w:rsidRPr="00000000">
        <w:rPr>
          <w:rtl w:val="0"/>
        </w:rPr>
        <w:t xml:space="preserve">An HTML event can be something the browser does, or something a user does.</w:t>
      </w:r>
    </w:p>
    <w:p w:rsidR="00000000" w:rsidDel="00000000" w:rsidP="00000000" w:rsidRDefault="00000000" w:rsidRPr="00000000" w14:paraId="00000080">
      <w:pPr>
        <w:shd w:fill="ffffff" w:val="clear"/>
        <w:spacing w:after="288" w:before="288" w:line="240" w:lineRule="auto"/>
        <w:rPr/>
      </w:pPr>
      <w:r w:rsidDel="00000000" w:rsidR="00000000" w:rsidRPr="00000000">
        <w:rPr>
          <w:rtl w:val="0"/>
        </w:rPr>
        <w:t xml:space="preserve">Here are some examples of HTML events:</w:t>
      </w:r>
    </w:p>
    <w:p w:rsidR="00000000" w:rsidDel="00000000" w:rsidP="00000000" w:rsidRDefault="00000000" w:rsidRPr="00000000" w14:paraId="00000081">
      <w:pPr>
        <w:numPr>
          <w:ilvl w:val="0"/>
          <w:numId w:val="2"/>
        </w:numPr>
        <w:shd w:fill="ffffff" w:val="clear"/>
        <w:spacing w:after="0" w:before="280" w:line="240" w:lineRule="auto"/>
        <w:ind w:left="720" w:hanging="360"/>
        <w:rPr/>
      </w:pPr>
      <w:r w:rsidDel="00000000" w:rsidR="00000000" w:rsidRPr="00000000">
        <w:rPr>
          <w:rtl w:val="0"/>
        </w:rPr>
        <w:t xml:space="preserve">An HTML web page has finished loading</w:t>
      </w:r>
    </w:p>
    <w:p w:rsidR="00000000" w:rsidDel="00000000" w:rsidP="00000000" w:rsidRDefault="00000000" w:rsidRPr="00000000" w14:paraId="00000082">
      <w:pPr>
        <w:numPr>
          <w:ilvl w:val="0"/>
          <w:numId w:val="2"/>
        </w:numPr>
        <w:shd w:fill="ffffff" w:val="clear"/>
        <w:spacing w:after="0" w:before="0" w:line="240" w:lineRule="auto"/>
        <w:ind w:left="720" w:hanging="360"/>
        <w:rPr/>
      </w:pPr>
      <w:r w:rsidDel="00000000" w:rsidR="00000000" w:rsidRPr="00000000">
        <w:rPr>
          <w:rtl w:val="0"/>
        </w:rPr>
        <w:t xml:space="preserve">An HTML input field was changed</w:t>
      </w:r>
    </w:p>
    <w:p w:rsidR="00000000" w:rsidDel="00000000" w:rsidP="00000000" w:rsidRDefault="00000000" w:rsidRPr="00000000" w14:paraId="00000083">
      <w:pPr>
        <w:numPr>
          <w:ilvl w:val="0"/>
          <w:numId w:val="2"/>
        </w:numPr>
        <w:shd w:fill="ffffff" w:val="clear"/>
        <w:spacing w:after="280" w:before="0" w:line="240" w:lineRule="auto"/>
        <w:ind w:left="720" w:hanging="360"/>
        <w:rPr/>
      </w:pPr>
      <w:r w:rsidDel="00000000" w:rsidR="00000000" w:rsidRPr="00000000">
        <w:rPr>
          <w:rtl w:val="0"/>
        </w:rPr>
        <w:t xml:space="preserve">An HTML button was clicked</w:t>
      </w:r>
    </w:p>
    <w:p w:rsidR="00000000" w:rsidDel="00000000" w:rsidP="00000000" w:rsidRDefault="00000000" w:rsidRPr="00000000" w14:paraId="00000084">
      <w:pPr>
        <w:rPr/>
      </w:pPr>
      <w:r w:rsidDel="00000000" w:rsidR="00000000" w:rsidRPr="00000000">
        <w:rPr>
          <w:rtl w:val="0"/>
        </w:rPr>
        <w:t xml:space="preserve">&lt;button onclick="display()"&gt;The time is?&lt;/button&gt;</w:t>
      </w:r>
    </w:p>
    <w:tbl>
      <w:tblPr>
        <w:tblStyle w:val="Table4"/>
        <w:tblW w:w="16258.000000000002" w:type="dxa"/>
        <w:jc w:val="left"/>
        <w:tblInd w:w="-835.0" w:type="dxa"/>
        <w:tblBorders>
          <w:top w:color="cccccc" w:space="0" w:sz="8" w:val="single"/>
          <w:left w:color="cccccc" w:space="0" w:sz="8" w:val="single"/>
          <w:bottom w:color="cccccc" w:space="0" w:sz="8" w:val="single"/>
          <w:right w:color="cccccc" w:space="0" w:sz="8" w:val="single"/>
        </w:tblBorders>
        <w:tblLayout w:type="fixed"/>
        <w:tblLook w:val="0400"/>
      </w:tblPr>
      <w:tblGrid>
        <w:gridCol w:w="3599"/>
        <w:gridCol w:w="12659"/>
        <w:tblGridChange w:id="0">
          <w:tblGrid>
            <w:gridCol w:w="3599"/>
            <w:gridCol w:w="12659"/>
          </w:tblGrid>
        </w:tblGridChange>
      </w:tblGrid>
      <w:tr>
        <w:tc>
          <w:tcPr>
            <w:shd w:fill="f1f1f1" w:val="clear"/>
            <w:tcMar>
              <w:top w:w="150.0" w:type="dxa"/>
              <w:left w:w="299.0" w:type="dxa"/>
              <w:bottom w:w="150.0" w:type="dxa"/>
              <w:right w:w="150.0" w:type="dxa"/>
            </w:tcMar>
          </w:tcPr>
          <w:p w:rsidR="00000000" w:rsidDel="00000000" w:rsidP="00000000" w:rsidRDefault="00000000" w:rsidRPr="00000000" w14:paraId="00000085">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onchange</w:t>
            </w:r>
          </w:p>
        </w:tc>
        <w:tc>
          <w:tcPr>
            <w:shd w:fill="f1f1f1" w:val="clear"/>
            <w:tcMar>
              <w:top w:w="150.0" w:type="dxa"/>
              <w:left w:w="150.0" w:type="dxa"/>
              <w:bottom w:w="150.0" w:type="dxa"/>
              <w:right w:w="150.0" w:type="dxa"/>
            </w:tcMar>
          </w:tcPr>
          <w:p w:rsidR="00000000" w:rsidDel="00000000" w:rsidP="00000000" w:rsidRDefault="00000000" w:rsidRPr="00000000" w14:paraId="00000086">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An HTML element has been changed</w:t>
            </w:r>
          </w:p>
        </w:tc>
      </w:tr>
      <w:tr>
        <w:tc>
          <w:tcPr>
            <w:shd w:fill="ffffff" w:val="clear"/>
            <w:tcMar>
              <w:top w:w="150.0" w:type="dxa"/>
              <w:left w:w="299.0" w:type="dxa"/>
              <w:bottom w:w="150.0" w:type="dxa"/>
              <w:right w:w="150.0" w:type="dxa"/>
            </w:tcMar>
          </w:tcPr>
          <w:p w:rsidR="00000000" w:rsidDel="00000000" w:rsidP="00000000" w:rsidRDefault="00000000" w:rsidRPr="00000000" w14:paraId="00000087">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onclick</w:t>
            </w:r>
          </w:p>
        </w:tc>
        <w:tc>
          <w:tcPr>
            <w:shd w:fill="ffffff" w:val="clear"/>
            <w:tcMar>
              <w:top w:w="150.0" w:type="dxa"/>
              <w:left w:w="150.0" w:type="dxa"/>
              <w:bottom w:w="150.0" w:type="dxa"/>
              <w:right w:w="150.0" w:type="dxa"/>
            </w:tcMar>
          </w:tcPr>
          <w:p w:rsidR="00000000" w:rsidDel="00000000" w:rsidP="00000000" w:rsidRDefault="00000000" w:rsidRPr="00000000" w14:paraId="00000088">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user clicks an HTML element</w:t>
            </w:r>
          </w:p>
        </w:tc>
      </w:tr>
      <w:tr>
        <w:tc>
          <w:tcPr>
            <w:shd w:fill="f1f1f1" w:val="clear"/>
            <w:tcMar>
              <w:top w:w="150.0" w:type="dxa"/>
              <w:left w:w="299.0" w:type="dxa"/>
              <w:bottom w:w="150.0" w:type="dxa"/>
              <w:right w:w="150.0" w:type="dxa"/>
            </w:tcMar>
          </w:tcPr>
          <w:p w:rsidR="00000000" w:rsidDel="00000000" w:rsidP="00000000" w:rsidRDefault="00000000" w:rsidRPr="00000000" w14:paraId="00000089">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onmouseover</w:t>
            </w:r>
          </w:p>
        </w:tc>
        <w:tc>
          <w:tcPr>
            <w:shd w:fill="f1f1f1" w:val="clear"/>
            <w:tcMar>
              <w:top w:w="150.0" w:type="dxa"/>
              <w:left w:w="150.0" w:type="dxa"/>
              <w:bottom w:w="150.0" w:type="dxa"/>
              <w:right w:w="150.0" w:type="dxa"/>
            </w:tcMar>
          </w:tcPr>
          <w:p w:rsidR="00000000" w:rsidDel="00000000" w:rsidP="00000000" w:rsidRDefault="00000000" w:rsidRPr="00000000" w14:paraId="0000008A">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user moves the mouse over an HTML element</w:t>
            </w:r>
          </w:p>
        </w:tc>
      </w:tr>
      <w:tr>
        <w:tc>
          <w:tcPr>
            <w:shd w:fill="ffffff" w:val="clear"/>
            <w:tcMar>
              <w:top w:w="150.0" w:type="dxa"/>
              <w:left w:w="299.0" w:type="dxa"/>
              <w:bottom w:w="150.0" w:type="dxa"/>
              <w:right w:w="150.0" w:type="dxa"/>
            </w:tcMar>
          </w:tcPr>
          <w:p w:rsidR="00000000" w:rsidDel="00000000" w:rsidP="00000000" w:rsidRDefault="00000000" w:rsidRPr="00000000" w14:paraId="0000008B">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onmouseout</w:t>
            </w:r>
          </w:p>
        </w:tc>
        <w:tc>
          <w:tcPr>
            <w:shd w:fill="ffffff" w:val="clear"/>
            <w:tcMar>
              <w:top w:w="150.0" w:type="dxa"/>
              <w:left w:w="150.0" w:type="dxa"/>
              <w:bottom w:w="150.0" w:type="dxa"/>
              <w:right w:w="150.0" w:type="dxa"/>
            </w:tcMar>
          </w:tcPr>
          <w:p w:rsidR="00000000" w:rsidDel="00000000" w:rsidP="00000000" w:rsidRDefault="00000000" w:rsidRPr="00000000" w14:paraId="0000008C">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user moves the mouse away from an HTML element</w:t>
            </w:r>
          </w:p>
        </w:tc>
      </w:tr>
      <w:tr>
        <w:tc>
          <w:tcPr>
            <w:shd w:fill="f1f1f1" w:val="clear"/>
            <w:tcMar>
              <w:top w:w="150.0" w:type="dxa"/>
              <w:left w:w="299.0" w:type="dxa"/>
              <w:bottom w:w="150.0" w:type="dxa"/>
              <w:right w:w="150.0" w:type="dxa"/>
            </w:tcMar>
          </w:tcPr>
          <w:p w:rsidR="00000000" w:rsidDel="00000000" w:rsidP="00000000" w:rsidRDefault="00000000" w:rsidRPr="00000000" w14:paraId="0000008D">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onkeydown</w:t>
            </w:r>
          </w:p>
        </w:tc>
        <w:tc>
          <w:tcPr>
            <w:shd w:fill="f1f1f1" w:val="clear"/>
            <w:tcMar>
              <w:top w:w="150.0" w:type="dxa"/>
              <w:left w:w="150.0" w:type="dxa"/>
              <w:bottom w:w="150.0" w:type="dxa"/>
              <w:right w:w="150.0" w:type="dxa"/>
            </w:tcMar>
          </w:tcPr>
          <w:p w:rsidR="00000000" w:rsidDel="00000000" w:rsidP="00000000" w:rsidRDefault="00000000" w:rsidRPr="00000000" w14:paraId="0000008E">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user pushes a keyboard key</w:t>
            </w:r>
          </w:p>
        </w:tc>
      </w:tr>
      <w:tr>
        <w:trPr>
          <w:trHeight w:val="736" w:hRule="atLeast"/>
        </w:trPr>
        <w:tc>
          <w:tcPr>
            <w:shd w:fill="ffffff" w:val="clear"/>
            <w:tcMar>
              <w:top w:w="150.0" w:type="dxa"/>
              <w:left w:w="299.0" w:type="dxa"/>
              <w:bottom w:w="150.0" w:type="dxa"/>
              <w:right w:w="150.0" w:type="dxa"/>
            </w:tcMar>
          </w:tcPr>
          <w:p w:rsidR="00000000" w:rsidDel="00000000" w:rsidP="00000000" w:rsidRDefault="00000000" w:rsidRPr="00000000" w14:paraId="0000008F">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onload</w:t>
            </w:r>
          </w:p>
        </w:tc>
        <w:tc>
          <w:tcPr>
            <w:shd w:fill="ffffff" w:val="clear"/>
            <w:tcMar>
              <w:top w:w="150.0" w:type="dxa"/>
              <w:left w:w="150.0" w:type="dxa"/>
              <w:bottom w:w="150.0" w:type="dxa"/>
              <w:right w:w="150.0" w:type="dxa"/>
            </w:tcMar>
          </w:tcPr>
          <w:p w:rsidR="00000000" w:rsidDel="00000000" w:rsidP="00000000" w:rsidRDefault="00000000" w:rsidRPr="00000000" w14:paraId="00000090">
            <w:pPr>
              <w:spacing w:after="374" w:before="374"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browser has finished loading the page</w:t>
            </w:r>
          </w:p>
        </w:tc>
      </w:tr>
    </w:tbl>
    <w:p w:rsidR="00000000" w:rsidDel="00000000" w:rsidP="00000000" w:rsidRDefault="00000000" w:rsidRPr="00000000" w14:paraId="00000091">
      <w:pPr>
        <w:rPr>
          <w:rFonts w:ascii="Consolas" w:cs="Consolas" w:eastAsia="Consolas" w:hAnsi="Consolas"/>
          <w:color w:val="0000cd"/>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19) What is &lt;div&gt; &amp; &lt;span&gt; </w:t>
      </w:r>
    </w:p>
    <w:p w:rsidR="00000000" w:rsidDel="00000000" w:rsidP="00000000" w:rsidRDefault="00000000" w:rsidRPr="00000000" w14:paraId="00000094">
      <w:pPr>
        <w:rPr/>
      </w:pPr>
      <w:r w:rsidDel="00000000" w:rsidR="00000000" w:rsidRPr="00000000">
        <w:rPr>
          <w:rtl w:val="0"/>
        </w:rPr>
        <w:t xml:space="preserve">Both the tags (</w:t>
      </w:r>
      <w:hyperlink r:id="rId7">
        <w:r w:rsidDel="00000000" w:rsidR="00000000" w:rsidRPr="00000000">
          <w:rPr>
            <w:rtl w:val="0"/>
          </w:rPr>
          <w:t xml:space="preserve">&lt;div&gt;</w:t>
        </w:r>
      </w:hyperlink>
      <w:r w:rsidDel="00000000" w:rsidR="00000000" w:rsidRPr="00000000">
        <w:rPr>
          <w:rtl w:val="0"/>
        </w:rPr>
        <w:t xml:space="preserve"> and </w:t>
      </w:r>
      <w:hyperlink r:id="rId8">
        <w:r w:rsidDel="00000000" w:rsidR="00000000" w:rsidRPr="00000000">
          <w:rPr>
            <w:rtl w:val="0"/>
          </w:rPr>
          <w:t xml:space="preserve">&lt;span&gt;</w:t>
        </w:r>
      </w:hyperlink>
      <w:r w:rsidDel="00000000" w:rsidR="00000000" w:rsidRPr="00000000">
        <w:rPr>
          <w:rtl w:val="0"/>
        </w:rPr>
        <w:t xml:space="preserve">) are used to represent the part of the webpgage, &lt;div&gt; tag is used a as block part of the webpage and &lt;span&gt; tag is used as a inline part of the webpage like below:</w:t>
      </w:r>
    </w:p>
    <w:p w:rsidR="00000000" w:rsidDel="00000000" w:rsidP="00000000" w:rsidRDefault="00000000" w:rsidRPr="00000000" w14:paraId="00000095">
      <w:pPr>
        <w:rPr/>
      </w:pPr>
      <w:r w:rsidDel="00000000" w:rsidR="00000000" w:rsidRPr="00000000">
        <w:rPr>
          <w:rtl w:val="0"/>
        </w:rPr>
        <w:t xml:space="preserve">20 </w:t>
      </w:r>
      <w:r w:rsidDel="00000000" w:rsidR="00000000" w:rsidRPr="00000000">
        <w:rPr>
          <w:b w:val="1"/>
          <w:rtl w:val="0"/>
        </w:rPr>
        <w:t xml:space="preserve">What is CSS?</w:t>
      </w:r>
      <w:r w:rsidDel="00000000" w:rsidR="00000000" w:rsidRPr="00000000">
        <w:rPr>
          <w:rtl w:val="0"/>
        </w:rPr>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CSS stands for Cascading Style Sheets </w:t>
      </w:r>
    </w:p>
    <w:p w:rsidR="00000000" w:rsidDel="00000000" w:rsidP="00000000" w:rsidRDefault="00000000" w:rsidRPr="00000000" w14:paraId="00000097">
      <w:pPr>
        <w:numPr>
          <w:ilvl w:val="0"/>
          <w:numId w:val="3"/>
        </w:numPr>
        <w:ind w:left="720" w:hanging="360"/>
        <w:rPr/>
      </w:pPr>
      <w:r w:rsidDel="00000000" w:rsidR="00000000" w:rsidRPr="00000000">
        <w:rPr>
          <w:rtl w:val="0"/>
        </w:rPr>
        <w:t xml:space="preserve">Styles define how to display HTML elements </w:t>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Styles are normally stored in Style Sheets </w:t>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Styles were added to HTML 4.0 to solve a problem </w:t>
      </w:r>
    </w:p>
    <w:p w:rsidR="00000000" w:rsidDel="00000000" w:rsidP="00000000" w:rsidRDefault="00000000" w:rsidRPr="00000000" w14:paraId="0000009A">
      <w:pPr>
        <w:numPr>
          <w:ilvl w:val="0"/>
          <w:numId w:val="3"/>
        </w:numPr>
        <w:ind w:left="720" w:hanging="360"/>
        <w:rPr/>
      </w:pPr>
      <w:r w:rsidDel="00000000" w:rsidR="00000000" w:rsidRPr="00000000">
        <w:rPr>
          <w:rtl w:val="0"/>
        </w:rPr>
        <w:t xml:space="preserve">External Style Sheets can save you a lot of work </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External Style Sheets are stored in CSS files </w:t>
      </w:r>
    </w:p>
    <w:p w:rsidR="00000000" w:rsidDel="00000000" w:rsidP="00000000" w:rsidRDefault="00000000" w:rsidRPr="00000000" w14:paraId="0000009C">
      <w:pPr>
        <w:numPr>
          <w:ilvl w:val="0"/>
          <w:numId w:val="3"/>
        </w:numPr>
        <w:ind w:left="720" w:hanging="360"/>
        <w:rPr/>
      </w:pPr>
      <w:r w:rsidDel="00000000" w:rsidR="00000000" w:rsidRPr="00000000">
        <w:rPr>
          <w:rtl w:val="0"/>
        </w:rPr>
        <w:t xml:space="preserve">Multiple style definitions will cascade into one </w:t>
      </w:r>
    </w:p>
    <w:p w:rsidR="00000000" w:rsidDel="00000000" w:rsidP="00000000" w:rsidRDefault="00000000" w:rsidRPr="00000000" w14:paraId="0000009D">
      <w:pPr>
        <w:rPr/>
      </w:pPr>
      <w:r w:rsidDel="00000000" w:rsidR="00000000" w:rsidRPr="00000000">
        <w:rPr>
          <w:rtl w:val="0"/>
        </w:rPr>
        <w:t xml:space="preserve">21) Type OF CSS ? Explain each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1)Inline CSS:   use in direct tag by style attribute</w:t>
      </w:r>
    </w:p>
    <w:p w:rsidR="00000000" w:rsidDel="00000000" w:rsidP="00000000" w:rsidRDefault="00000000" w:rsidRPr="00000000" w14:paraId="000000A0">
      <w:pPr>
        <w:rPr/>
      </w:pPr>
      <w:r w:rsidDel="00000000" w:rsidR="00000000" w:rsidRPr="00000000">
        <w:rPr>
          <w:rtl w:val="0"/>
        </w:rPr>
        <w:t xml:space="preserve">2) Internal CSS : use for one page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color:red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External  : create external page .css &amp; load in &lt;head&gt; all websites page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style.css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&lt;link href="style.css" type="text/css" rel="stylesheet"&gt;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&lt;p style="color:red"&gt;&lt;/p&gt;</w:t>
      </w:r>
    </w:p>
    <w:p w:rsidR="00000000" w:rsidDel="00000000" w:rsidP="00000000" w:rsidRDefault="00000000" w:rsidRPr="00000000" w14:paraId="000000AF">
      <w:pPr>
        <w:rPr/>
      </w:pPr>
      <w:r w:rsidDel="00000000" w:rsidR="00000000" w:rsidRPr="00000000">
        <w:rPr>
          <w:rtl w:val="0"/>
        </w:rPr>
        <w:t xml:space="preserve">22) what The Font Properties in css</w:t>
      </w:r>
    </w:p>
    <w:p w:rsidR="00000000" w:rsidDel="00000000" w:rsidP="00000000" w:rsidRDefault="00000000" w:rsidRPr="00000000" w14:paraId="000000B0">
      <w:pPr>
        <w:shd w:fill="ffffff" w:val="clear"/>
        <w:spacing w:after="288" w:before="288" w:line="240" w:lineRule="auto"/>
        <w:rPr/>
      </w:pPr>
      <w:r w:rsidDel="00000000" w:rsidR="00000000" w:rsidRPr="00000000">
        <w:rPr>
          <w:rtl w:val="0"/>
        </w:rPr>
        <w:t xml:space="preserve">The font property is a shorthand property for:</w:t>
      </w:r>
    </w:p>
    <w:p w:rsidR="00000000" w:rsidDel="00000000" w:rsidP="00000000" w:rsidRDefault="00000000" w:rsidRPr="00000000" w14:paraId="000000B1">
      <w:pPr>
        <w:numPr>
          <w:ilvl w:val="0"/>
          <w:numId w:val="5"/>
        </w:numPr>
        <w:shd w:fill="ffffff" w:val="clear"/>
        <w:spacing w:after="0" w:before="280" w:line="240" w:lineRule="auto"/>
        <w:ind w:left="720" w:hanging="360"/>
        <w:rPr/>
      </w:pPr>
      <w:hyperlink r:id="rId9">
        <w:r w:rsidDel="00000000" w:rsidR="00000000" w:rsidRPr="00000000">
          <w:rPr>
            <w:rtl w:val="0"/>
          </w:rPr>
          <w:t xml:space="preserve">font-style</w:t>
        </w:r>
      </w:hyperlink>
      <w:r w:rsidDel="00000000" w:rsidR="00000000" w:rsidRPr="00000000">
        <w:rPr>
          <w:rtl w:val="0"/>
        </w:rPr>
      </w:r>
    </w:p>
    <w:p w:rsidR="00000000" w:rsidDel="00000000" w:rsidP="00000000" w:rsidRDefault="00000000" w:rsidRPr="00000000" w14:paraId="000000B2">
      <w:pPr>
        <w:numPr>
          <w:ilvl w:val="0"/>
          <w:numId w:val="5"/>
        </w:numPr>
        <w:shd w:fill="ffffff" w:val="clear"/>
        <w:spacing w:after="0" w:before="0" w:line="240" w:lineRule="auto"/>
        <w:ind w:left="720" w:hanging="360"/>
        <w:rPr/>
      </w:pPr>
      <w:hyperlink r:id="rId10">
        <w:r w:rsidDel="00000000" w:rsidR="00000000" w:rsidRPr="00000000">
          <w:rPr>
            <w:rtl w:val="0"/>
          </w:rPr>
          <w:t xml:space="preserve">font-variant</w:t>
        </w:r>
      </w:hyperlink>
      <w:r w:rsidDel="00000000" w:rsidR="00000000" w:rsidRPr="00000000">
        <w:rPr>
          <w:rtl w:val="0"/>
        </w:rPr>
        <w:t xml:space="preserve">: small-caps</w:t>
      </w:r>
    </w:p>
    <w:p w:rsidR="00000000" w:rsidDel="00000000" w:rsidP="00000000" w:rsidRDefault="00000000" w:rsidRPr="00000000" w14:paraId="000000B3">
      <w:pPr>
        <w:numPr>
          <w:ilvl w:val="0"/>
          <w:numId w:val="5"/>
        </w:numPr>
        <w:shd w:fill="ffffff" w:val="clear"/>
        <w:spacing w:after="0" w:before="0" w:line="240" w:lineRule="auto"/>
        <w:ind w:left="720" w:hanging="360"/>
        <w:rPr/>
      </w:pPr>
      <w:hyperlink r:id="rId11">
        <w:r w:rsidDel="00000000" w:rsidR="00000000" w:rsidRPr="00000000">
          <w:rPr>
            <w:rtl w:val="0"/>
          </w:rPr>
          <w:t xml:space="preserve">font-weight</w:t>
        </w:r>
      </w:hyperlink>
      <w:r w:rsidDel="00000000" w:rsidR="00000000" w:rsidRPr="00000000">
        <w:rPr>
          <w:rtl w:val="0"/>
        </w:rPr>
      </w:r>
    </w:p>
    <w:p w:rsidR="00000000" w:rsidDel="00000000" w:rsidP="00000000" w:rsidRDefault="00000000" w:rsidRPr="00000000" w14:paraId="000000B4">
      <w:pPr>
        <w:numPr>
          <w:ilvl w:val="0"/>
          <w:numId w:val="5"/>
        </w:numPr>
        <w:shd w:fill="ffffff" w:val="clear"/>
        <w:spacing w:after="0" w:before="0" w:line="240" w:lineRule="auto"/>
        <w:ind w:left="720" w:hanging="360"/>
        <w:rPr/>
      </w:pPr>
      <w:hyperlink r:id="rId12">
        <w:r w:rsidDel="00000000" w:rsidR="00000000" w:rsidRPr="00000000">
          <w:rPr>
            <w:rtl w:val="0"/>
          </w:rPr>
          <w:t xml:space="preserve">font-size</w:t>
        </w:r>
      </w:hyperlink>
      <w:r w:rsidDel="00000000" w:rsidR="00000000" w:rsidRPr="00000000">
        <w:rPr>
          <w:rtl w:val="0"/>
        </w:rPr>
        <w:t xml:space="preserve">/</w:t>
      </w:r>
      <w:hyperlink r:id="rId13">
        <w:r w:rsidDel="00000000" w:rsidR="00000000" w:rsidRPr="00000000">
          <w:rPr>
            <w:rtl w:val="0"/>
          </w:rPr>
          <w:t xml:space="preserve">line-height</w:t>
        </w:r>
      </w:hyperlink>
      <w:r w:rsidDel="00000000" w:rsidR="00000000" w:rsidRPr="00000000">
        <w:rPr>
          <w:rtl w:val="0"/>
        </w:rPr>
      </w:r>
    </w:p>
    <w:p w:rsidR="00000000" w:rsidDel="00000000" w:rsidP="00000000" w:rsidRDefault="00000000" w:rsidRPr="00000000" w14:paraId="000000B5">
      <w:pPr>
        <w:numPr>
          <w:ilvl w:val="0"/>
          <w:numId w:val="5"/>
        </w:numPr>
        <w:shd w:fill="ffffff" w:val="clear"/>
        <w:spacing w:after="280" w:before="0" w:line="240" w:lineRule="auto"/>
        <w:ind w:left="720" w:hanging="360"/>
        <w:rPr/>
      </w:pPr>
      <w:hyperlink r:id="rId14">
        <w:r w:rsidDel="00000000" w:rsidR="00000000" w:rsidRPr="00000000">
          <w:rPr>
            <w:rtl w:val="0"/>
          </w:rPr>
          <w:t xml:space="preserve">font-family</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23) What text property in CSS;</w:t>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color property is used to set the color of a text.</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direction property is used to set the text direction.</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letter-spacing property is used to add or subtract space between the letters that make up a word.</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word-spacing property is used to add or subtract space between the words of a sentence.</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text-indent property is used to indent the text of a paragraph.</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text-align property is used to align the text of a document.</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text-decoration property is used to underline, overline, and strikethrough text.</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text-transform property is used to capitalize text or convert text to uppercase or lowercase letters.</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white-space property is used to control the flow and formatting of text.</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text-shadow property is used to set the text shadow around a text.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What is border property.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numPr>
          <w:ilvl w:val="0"/>
          <w:numId w:val="18"/>
        </w:numPr>
        <w:shd w:fill="ffffff" w:val="clear"/>
        <w:spacing w:after="0" w:before="280" w:line="240" w:lineRule="auto"/>
        <w:ind w:left="720" w:hanging="360"/>
        <w:rPr/>
      </w:pPr>
      <w:hyperlink r:id="rId15">
        <w:r w:rsidDel="00000000" w:rsidR="00000000" w:rsidRPr="00000000">
          <w:rPr>
            <w:rtl w:val="0"/>
          </w:rPr>
          <w:t xml:space="preserve">border-width</w:t>
        </w:r>
      </w:hyperlink>
      <w:r w:rsidDel="00000000" w:rsidR="00000000" w:rsidRPr="00000000">
        <w:rPr>
          <w:rtl w:val="0"/>
        </w:rPr>
      </w:r>
    </w:p>
    <w:p w:rsidR="00000000" w:rsidDel="00000000" w:rsidP="00000000" w:rsidRDefault="00000000" w:rsidRPr="00000000" w14:paraId="000000C4">
      <w:pPr>
        <w:numPr>
          <w:ilvl w:val="0"/>
          <w:numId w:val="18"/>
        </w:numPr>
        <w:shd w:fill="ffffff" w:val="clear"/>
        <w:spacing w:after="0" w:before="0" w:line="240" w:lineRule="auto"/>
        <w:ind w:left="720" w:hanging="360"/>
        <w:rPr/>
      </w:pPr>
      <w:hyperlink r:id="rId16">
        <w:r w:rsidDel="00000000" w:rsidR="00000000" w:rsidRPr="00000000">
          <w:rPr>
            <w:rtl w:val="0"/>
          </w:rPr>
          <w:t xml:space="preserve">border-style</w:t>
        </w:r>
      </w:hyperlink>
      <w:r w:rsidDel="00000000" w:rsidR="00000000" w:rsidRPr="00000000">
        <w:rPr>
          <w:rtl w:val="0"/>
        </w:rPr>
        <w:t xml:space="preserve"> (required)</w:t>
      </w:r>
    </w:p>
    <w:p w:rsidR="00000000" w:rsidDel="00000000" w:rsidP="00000000" w:rsidRDefault="00000000" w:rsidRPr="00000000" w14:paraId="000000C5">
      <w:pPr>
        <w:numPr>
          <w:ilvl w:val="0"/>
          <w:numId w:val="18"/>
        </w:numPr>
        <w:shd w:fill="ffffff" w:val="clear"/>
        <w:spacing w:after="280" w:before="0" w:line="240" w:lineRule="auto"/>
        <w:ind w:left="720" w:hanging="360"/>
        <w:rPr/>
      </w:pPr>
      <w:hyperlink r:id="rId17">
        <w:r w:rsidDel="00000000" w:rsidR="00000000" w:rsidRPr="00000000">
          <w:rPr>
            <w:rtl w:val="0"/>
          </w:rPr>
          <w:t xml:space="preserve">border-color</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br w:type="textWrapping"/>
        <w:t xml:space="preserve">  border: 5px solid red;</w:t>
        <w:br w:type="textWrapping"/>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What is border outline property.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outline-style </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outline-color </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outline-width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outline-offset </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p.ex1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border: 1px solid black;</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outline-style: solid;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outline-color: red;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What is Float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 and positioning are the CSS methods for breaking out of the flow and arranging elements on the page. Floating an element moves it to the left or right, and allows the following text to wrap around it. Positioning is a way to specify the location of an element anywhere on the page with pixel precision.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left | right | none | inherit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What is position property</w:t>
      </w:r>
    </w:p>
    <w:p w:rsidR="00000000" w:rsidDel="00000000" w:rsidP="00000000" w:rsidRDefault="00000000" w:rsidRPr="00000000" w14:paraId="000000DD">
      <w:pPr>
        <w:shd w:fill="ffffff" w:val="clear"/>
        <w:spacing w:after="187" w:before="187" w:line="240" w:lineRule="auto"/>
        <w:rPr/>
      </w:pPr>
      <w:r w:rsidDel="00000000" w:rsidR="00000000" w:rsidRPr="00000000">
        <w:rPr>
          <w:rtl w:val="0"/>
        </w:rPr>
        <w:t xml:space="preserve">The position property specifies the type of positioning method used for an element.</w:t>
      </w:r>
    </w:p>
    <w:p w:rsidR="00000000" w:rsidDel="00000000" w:rsidP="00000000" w:rsidRDefault="00000000" w:rsidRPr="00000000" w14:paraId="000000DE">
      <w:pPr>
        <w:shd w:fill="ffffff" w:val="clear"/>
        <w:spacing w:after="288" w:before="288" w:line="240" w:lineRule="auto"/>
        <w:rPr/>
      </w:pPr>
      <w:r w:rsidDel="00000000" w:rsidR="00000000" w:rsidRPr="00000000">
        <w:rPr>
          <w:rtl w:val="0"/>
        </w:rPr>
        <w:t xml:space="preserve">There are five different position values: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This is the normal positioning scheme in which elements are positioned as they occur in the normal document flow.</w:t>
      </w:r>
    </w:p>
    <w:p w:rsidR="00000000" w:rsidDel="00000000" w:rsidP="00000000" w:rsidRDefault="00000000" w:rsidRPr="00000000" w14:paraId="000000E0">
      <w:pPr>
        <w:numPr>
          <w:ilvl w:val="0"/>
          <w:numId w:val="20"/>
        </w:numPr>
        <w:shd w:fill="ffffff" w:val="clear"/>
        <w:spacing w:after="280" w:before="280" w:line="240" w:lineRule="auto"/>
        <w:ind w:left="720" w:hanging="36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relative Relative positioning moves the box relative to its original position in the flow. The distinctive behavior of relative positioning is that the space the element would have occupied in the normal flow is preserved.</w:t>
      </w:r>
    </w:p>
    <w:p w:rsidR="00000000" w:rsidDel="00000000" w:rsidP="00000000" w:rsidRDefault="00000000" w:rsidRPr="00000000" w14:paraId="000000E2">
      <w:pPr>
        <w:numPr>
          <w:ilvl w:val="0"/>
          <w:numId w:val="20"/>
        </w:numPr>
        <w:shd w:fill="ffffff" w:val="clear"/>
        <w:spacing w:after="0" w:before="280" w:line="240" w:lineRule="auto"/>
        <w:ind w:left="720" w:hanging="360"/>
        <w:rPr/>
      </w:pPr>
      <w:r w:rsidDel="00000000" w:rsidR="00000000" w:rsidRPr="00000000">
        <w:rPr>
          <w:rtl w:val="0"/>
        </w:rPr>
        <w:t xml:space="preserve">fixed The distinguishing characteristic of fixed positioning is that the element stays in one position in the window even when the document scrolls. Fixed elements are removed from the document flow and positioned relative to the browser window (or other viewport). rather than another element in the document.</w:t>
      </w:r>
    </w:p>
    <w:p w:rsidR="00000000" w:rsidDel="00000000" w:rsidP="00000000" w:rsidRDefault="00000000" w:rsidRPr="00000000" w14:paraId="000000E3">
      <w:pPr>
        <w:shd w:fill="ffffff" w:val="clear"/>
        <w:spacing w:after="0" w:before="280" w:line="240" w:lineRule="auto"/>
        <w:ind w:left="720" w:firstLine="0"/>
        <w:rPr/>
      </w:pPr>
      <w:r w:rsidDel="00000000" w:rsidR="00000000" w:rsidRPr="00000000">
        <w:rPr>
          <w:rtl w:val="0"/>
        </w:rPr>
      </w:r>
    </w:p>
    <w:p w:rsidR="00000000" w:rsidDel="00000000" w:rsidP="00000000" w:rsidRDefault="00000000" w:rsidRPr="00000000" w14:paraId="000000E4">
      <w:pPr>
        <w:numPr>
          <w:ilvl w:val="0"/>
          <w:numId w:val="20"/>
        </w:numPr>
        <w:shd w:fill="ffffff" w:val="clear"/>
        <w:spacing w:after="280" w:before="0" w:line="240" w:lineRule="auto"/>
        <w:ind w:left="720" w:hanging="360"/>
        <w:rPr/>
      </w:pPr>
      <w:r w:rsidDel="00000000" w:rsidR="00000000" w:rsidRPr="00000000">
        <w:rPr>
          <w:rtl w:val="0"/>
        </w:rPr>
        <w:t xml:space="preserve">absolute : Absolutely positioned elements are removed from the document flow entirely and positioned relative to a containing element (we’ll talk more about this later). Unlike relatively positioned elements, the space they would have occupied is closed up. In fact, they have no influence at all on the layout of surrounding elements.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sticky : An element with position: sticky; is positioned based on the user's scroll position.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sticky element toggles between relative and fixed, depending on the scroll position. It is positioned relative until a given offset position is met in the viewport - then it "sticks" in place (like position:fixed).</w:t>
      </w:r>
    </w:p>
    <w:p w:rsidR="00000000" w:rsidDel="00000000" w:rsidP="00000000" w:rsidRDefault="00000000" w:rsidRPr="00000000" w14:paraId="000000E7">
      <w:pPr>
        <w:shd w:fill="ffffff" w:val="clear"/>
        <w:spacing w:after="280" w:before="280" w:line="240" w:lineRule="auto"/>
        <w:ind w:left="720" w:firstLine="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What is Stacking order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positioned elements overlap other elements, so it follows that multiple positioned elements have the potential to stack up on one another.</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elements stack up in the order in which they appear in the document, but you can change the stacking order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z-index property.</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z-index</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Values: (number)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auto | inherit</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Page Layout Strategies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general page layout approaches: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Liquid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resize along with the browser window.</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Fixed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put the content in a page area that stays a specific pixel width regardless of the browser’s dimensions.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have areas that get larger or smaller when the text is resized. Line length and line break stay the same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CSS Comment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 Comments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are used to explain your code, and may help you when you edit the source code at a later date. A comment will be ignored by browsers. A CSS comment begins with "/*", and ends with "*/", like this: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comment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text-align: center;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another comment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font-family: arial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CSS Box Model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 of the different parts: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Clears an area around the border. The margin does not have a background color, it is completely transparent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border that goes around the padding and content. The border is affected by the background color of the box</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Padding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Clears an area around the content. The padding is affected by the background color of the box</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content of the box, where text and images appear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set the width and height of an element correctly in all browsers, you need to know how the box model works.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05400" cy="2752725"/>
            <wp:effectExtent b="0" l="0" r="0" t="0"/>
            <wp:docPr descr="http://www.w3schools.com/css/box-model.gif" id="6" name="image4.gif"/>
            <a:graphic>
              <a:graphicData uri="http://schemas.openxmlformats.org/drawingml/2006/picture">
                <pic:pic>
                  <pic:nvPicPr>
                    <pic:cNvPr descr="http://www.w3schools.com/css/box-model.gif" id="0" name="image4.gif"/>
                    <pic:cNvPicPr preferRelativeResize="0"/>
                  </pic:nvPicPr>
                  <pic:blipFill>
                    <a:blip r:embed="rId18"/>
                    <a:srcRect b="0" l="0" r="0" t="0"/>
                    <a:stretch>
                      <a:fillRect/>
                    </a:stretch>
                  </pic:blipFill>
                  <pic:spPr>
                    <a:xfrm>
                      <a:off x="0" y="0"/>
                      <a:ext cx="5105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28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The CSS background properties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28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CSS background properties are used to define the background effects for elements.</w:t>
      </w:r>
    </w:p>
    <w:p w:rsidR="00000000" w:rsidDel="00000000" w:rsidP="00000000" w:rsidRDefault="00000000" w:rsidRPr="00000000" w14:paraId="00000115">
      <w:pPr>
        <w:spacing w:after="288" w:before="288" w:line="240" w:lineRule="auto"/>
        <w:rPr/>
      </w:pPr>
      <w:r w:rsidDel="00000000" w:rsidR="00000000" w:rsidRPr="00000000">
        <w:rPr>
          <w:rtl w:val="0"/>
        </w:rPr>
        <w:t xml:space="preserve">In these chapters, you will learn about the following CSS background properties:</w:t>
      </w:r>
    </w:p>
    <w:p w:rsidR="00000000" w:rsidDel="00000000" w:rsidP="00000000" w:rsidRDefault="00000000" w:rsidRPr="00000000" w14:paraId="00000116">
      <w:pPr>
        <w:numPr>
          <w:ilvl w:val="0"/>
          <w:numId w:val="22"/>
        </w:numPr>
        <w:spacing w:after="0" w:before="280" w:line="240" w:lineRule="auto"/>
        <w:ind w:left="720" w:hanging="360"/>
        <w:rPr/>
      </w:pPr>
      <w:r w:rsidDel="00000000" w:rsidR="00000000" w:rsidRPr="00000000">
        <w:rPr>
          <w:rtl w:val="0"/>
        </w:rPr>
        <w:t xml:space="preserve">background-color</w:t>
      </w:r>
    </w:p>
    <w:p w:rsidR="00000000" w:rsidDel="00000000" w:rsidP="00000000" w:rsidRDefault="00000000" w:rsidRPr="00000000" w14:paraId="00000117">
      <w:pPr>
        <w:numPr>
          <w:ilvl w:val="0"/>
          <w:numId w:val="22"/>
        </w:numPr>
        <w:spacing w:after="0" w:before="0" w:line="240" w:lineRule="auto"/>
        <w:ind w:left="720" w:hanging="360"/>
        <w:rPr/>
      </w:pPr>
      <w:r w:rsidDel="00000000" w:rsidR="00000000" w:rsidRPr="00000000">
        <w:rPr>
          <w:rtl w:val="0"/>
        </w:rPr>
        <w:t xml:space="preserve">background-image</w:t>
      </w:r>
    </w:p>
    <w:p w:rsidR="00000000" w:rsidDel="00000000" w:rsidP="00000000" w:rsidRDefault="00000000" w:rsidRPr="00000000" w14:paraId="00000118">
      <w:pPr>
        <w:numPr>
          <w:ilvl w:val="0"/>
          <w:numId w:val="22"/>
        </w:numPr>
        <w:spacing w:after="0" w:before="0" w:line="240" w:lineRule="auto"/>
        <w:ind w:left="720" w:hanging="360"/>
        <w:rPr/>
      </w:pPr>
      <w:r w:rsidDel="00000000" w:rsidR="00000000" w:rsidRPr="00000000">
        <w:rPr>
          <w:rtl w:val="0"/>
        </w:rPr>
        <w:t xml:space="preserve">background-repeat</w:t>
      </w:r>
    </w:p>
    <w:p w:rsidR="00000000" w:rsidDel="00000000" w:rsidP="00000000" w:rsidRDefault="00000000" w:rsidRPr="00000000" w14:paraId="00000119">
      <w:pPr>
        <w:numPr>
          <w:ilvl w:val="0"/>
          <w:numId w:val="22"/>
        </w:numPr>
        <w:spacing w:after="0" w:before="0" w:line="240" w:lineRule="auto"/>
        <w:ind w:left="720" w:hanging="360"/>
        <w:rPr/>
      </w:pPr>
      <w:r w:rsidDel="00000000" w:rsidR="00000000" w:rsidRPr="00000000">
        <w:rPr>
          <w:rtl w:val="0"/>
        </w:rPr>
        <w:t xml:space="preserve">background-attachment</w:t>
      </w:r>
    </w:p>
    <w:p w:rsidR="00000000" w:rsidDel="00000000" w:rsidP="00000000" w:rsidRDefault="00000000" w:rsidRPr="00000000" w14:paraId="0000011A">
      <w:pPr>
        <w:numPr>
          <w:ilvl w:val="0"/>
          <w:numId w:val="22"/>
        </w:numPr>
        <w:spacing w:after="280" w:before="0" w:line="240" w:lineRule="auto"/>
        <w:ind w:left="720" w:hanging="360"/>
        <w:rPr/>
      </w:pPr>
      <w:r w:rsidDel="00000000" w:rsidR="00000000" w:rsidRPr="00000000">
        <w:rPr>
          <w:rtl w:val="0"/>
        </w:rPr>
        <w:t xml:space="preserve">background-position</w:t>
      </w:r>
    </w:p>
    <w:p w:rsidR="00000000" w:rsidDel="00000000" w:rsidP="00000000" w:rsidRDefault="00000000" w:rsidRPr="00000000" w14:paraId="0000011B">
      <w:pPr>
        <w:spacing w:after="280" w:before="280" w:line="240" w:lineRule="auto"/>
        <w:ind w:left="720" w:firstLine="0"/>
        <w:rPr/>
      </w:pPr>
      <w:r w:rsidDel="00000000" w:rsidR="00000000" w:rsidRPr="00000000">
        <w:rPr>
          <w:rtl w:val="0"/>
        </w:rPr>
        <w:t xml:space="preserve">body {</w:t>
        <w:br w:type="textWrapping"/>
        <w:t xml:space="preserve">  background-image: url("img_tree.png");</w:t>
        <w:br w:type="textWrapping"/>
        <w:t xml:space="preserve">  background-repeat: no-repeat;</w:t>
        <w:br w:type="textWrapping"/>
        <w:t xml:space="preserve">  background-position: right top;</w:t>
        <w:br w:type="textWrapping"/>
        <w:t xml:space="preserve">  background-attachment: fixed;</w:t>
        <w:br w:type="textWrapping"/>
        <w:t xml:space="preserve">}</w:t>
      </w:r>
    </w:p>
    <w:p w:rsidR="00000000" w:rsidDel="00000000" w:rsidP="00000000" w:rsidRDefault="00000000" w:rsidRPr="00000000" w14:paraId="0000011C">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CSS background - Shorthand property</w:t>
      </w:r>
    </w:p>
    <w:p w:rsidR="00000000" w:rsidDel="00000000" w:rsidP="00000000" w:rsidRDefault="00000000" w:rsidRPr="00000000" w14:paraId="0000011D">
      <w:pPr>
        <w:rPr/>
      </w:pPr>
      <w:r w:rsidDel="00000000" w:rsidR="00000000" w:rsidRPr="00000000">
        <w:rPr>
          <w:rtl w:val="0"/>
        </w:rPr>
        <w:t xml:space="preserve">To shorten the code, it is also possible to specify all the background properties in one single property. This is called a shorthand property.</w:t>
      </w:r>
    </w:p>
    <w:p w:rsidR="00000000" w:rsidDel="00000000" w:rsidP="00000000" w:rsidRDefault="00000000" w:rsidRPr="00000000" w14:paraId="0000011E">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body {</w:t>
        <w:br w:type="textWrapping"/>
        <w:t xml:space="preserve">  background: #ffffff url("img_tree.png") no-repeat right top;</w:t>
        <w:br w:type="textWrapping"/>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1F">
      <w:pPr>
        <w:pStyle w:val="Heading2"/>
        <w:shd w:fill="ffffff" w:val="clear"/>
        <w:spacing w:after="280" w:before="28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20">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33) What are Pseudo-classes?</w:t>
      </w:r>
    </w:p>
    <w:p w:rsidR="00000000" w:rsidDel="00000000" w:rsidP="00000000" w:rsidRDefault="00000000" w:rsidRPr="00000000" w14:paraId="00000121">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Link pseudo-classes: Used to style hypertext links. Although primarily associated with color, you can actually use any CSS property to set off links and provide user feedback during interaction.</w:t>
      </w:r>
    </w:p>
    <w:p w:rsidR="00000000" w:rsidDel="00000000" w:rsidP="00000000" w:rsidRDefault="00000000" w:rsidRPr="00000000" w14:paraId="00000122">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 Dynamic pseudo-classes: Used to style any element on the screen depending on how the user is interacting with it.</w:t>
      </w:r>
    </w:p>
    <w:p w:rsidR="00000000" w:rsidDel="00000000" w:rsidP="00000000" w:rsidRDefault="00000000" w:rsidRPr="00000000" w14:paraId="00000123">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 Pseudo-elements: Used to style the first letter or first line in a block of text.</w:t>
      </w:r>
    </w:p>
    <w:p w:rsidR="00000000" w:rsidDel="00000000" w:rsidP="00000000" w:rsidRDefault="00000000" w:rsidRPr="00000000" w14:paraId="00000124">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a:link {</w:t>
        <w:br w:type="textWrapping"/>
        <w:t xml:space="preserve">  color: #FF0000;</w:t>
        <w:br w:type="textWrapping"/>
        <w:t xml:space="preserve">}</w:t>
        <w:br w:type="textWrapping"/>
        <w:br w:type="textWrapping"/>
        <w:t xml:space="preserve">/* visited link */</w:t>
        <w:br w:type="textWrapping"/>
        <w:t xml:space="preserve">a:visited {</w:t>
        <w:br w:type="textWrapping"/>
        <w:t xml:space="preserve">  color: #00FF00;</w:t>
        <w:br w:type="textWrapping"/>
        <w:t xml:space="preserve">}</w:t>
        <w:br w:type="textWrapping"/>
        <w:br w:type="textWrapping"/>
        <w:t xml:space="preserve">/* mouse over link */</w:t>
        <w:br w:type="textWrapping"/>
        <w:t xml:space="preserve">a:hover {</w:t>
        <w:br w:type="textWrapping"/>
        <w:t xml:space="preserve">  color: #FF00FF;</w:t>
        <w:br w:type="textWrapping"/>
        <w:t xml:space="preserve">}</w:t>
        <w:br w:type="textWrapping"/>
        <w:br w:type="textWrapping"/>
        <w:t xml:space="preserve">/* selected link */</w:t>
        <w:br w:type="textWrapping"/>
        <w:t xml:space="preserve">a:active {</w:t>
        <w:br w:type="textWrapping"/>
        <w:t xml:space="preserve">  color: #0000FF;</w:t>
        <w:br w:type="textWrapping"/>
        <w:t xml:space="preserve">}</w:t>
      </w:r>
    </w:p>
    <w:p w:rsidR="00000000" w:rsidDel="00000000" w:rsidP="00000000" w:rsidRDefault="00000000" w:rsidRPr="00000000" w14:paraId="00000125">
      <w:pPr>
        <w:rPr/>
      </w:pPr>
      <w:r w:rsidDel="00000000" w:rsidR="00000000" w:rsidRPr="00000000">
        <w:rPr>
          <w:rtl w:val="0"/>
        </w:rPr>
        <w:t xml:space="preserve">p:first-child{</w:t>
      </w:r>
    </w:p>
    <w:p w:rsidR="00000000" w:rsidDel="00000000" w:rsidP="00000000" w:rsidRDefault="00000000" w:rsidRPr="00000000" w14:paraId="00000126">
      <w:pPr>
        <w:pStyle w:val="Heading2"/>
        <w:shd w:fill="ffffff" w:val="clear"/>
        <w:spacing w:after="280" w:before="280" w:lineRule="auto"/>
        <w:rPr>
          <w:rFonts w:ascii="Calibri" w:cs="Calibri" w:eastAsia="Calibri" w:hAnsi="Calibri"/>
          <w:b w:val="0"/>
          <w:sz w:val="22"/>
          <w:szCs w:val="22"/>
        </w:rPr>
      </w:pPr>
      <w:bookmarkStart w:colFirst="0" w:colLast="0" w:name="_heading=h.65cpugrxvlt2" w:id="0"/>
      <w:bookmarkEnd w:id="0"/>
      <w:r w:rsidDel="00000000" w:rsidR="00000000" w:rsidRPr="00000000">
        <w:rPr>
          <w:rFonts w:ascii="Calibri" w:cs="Calibri" w:eastAsia="Calibri" w:hAnsi="Calibri"/>
          <w:b w:val="0"/>
          <w:sz w:val="22"/>
          <w:szCs w:val="22"/>
          <w:rtl w:val="0"/>
        </w:rPr>
        <w:t xml:space="preserve"> color: #0000FF;</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shd w:fill="ffffff"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are Pseudo-Elements?</w:t>
      </w:r>
    </w:p>
    <w:p w:rsidR="00000000" w:rsidDel="00000000" w:rsidP="00000000" w:rsidRDefault="00000000" w:rsidRPr="00000000" w14:paraId="0000012A">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CSS pseudo-element is used to style specified parts of an element.</w:t>
      </w:r>
    </w:p>
    <w:p w:rsidR="00000000" w:rsidDel="00000000" w:rsidP="00000000" w:rsidRDefault="00000000" w:rsidRPr="00000000" w14:paraId="0000012B">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For example, it can be used to:</w:t>
      </w:r>
    </w:p>
    <w:p w:rsidR="00000000" w:rsidDel="00000000" w:rsidP="00000000" w:rsidRDefault="00000000" w:rsidRPr="00000000" w14:paraId="0000012C">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Style the first letter, or line, of an element</w:t>
      </w:r>
    </w:p>
    <w:tbl>
      <w:tblPr>
        <w:tblStyle w:val="Table5"/>
        <w:tblW w:w="18684.0" w:type="dxa"/>
        <w:jc w:val="left"/>
        <w:tblInd w:w="0.0" w:type="dxa"/>
        <w:tblBorders>
          <w:top w:color="cccccc" w:space="0" w:sz="8" w:val="single"/>
          <w:left w:color="cccccc" w:space="0" w:sz="8" w:val="single"/>
          <w:bottom w:color="cccccc" w:space="0" w:sz="8" w:val="single"/>
          <w:right w:color="cccccc" w:space="0" w:sz="8" w:val="single"/>
        </w:tblBorders>
        <w:tblLayout w:type="fixed"/>
        <w:tblLook w:val="0400"/>
      </w:tblPr>
      <w:tblGrid>
        <w:gridCol w:w="3417"/>
        <w:gridCol w:w="3293"/>
        <w:gridCol w:w="11974"/>
        <w:tblGridChange w:id="0">
          <w:tblGrid>
            <w:gridCol w:w="3417"/>
            <w:gridCol w:w="3293"/>
            <w:gridCol w:w="11974"/>
          </w:tblGrid>
        </w:tblGridChange>
      </w:tblGrid>
      <w:tr>
        <w:tc>
          <w:tcPr>
            <w:shd w:fill="f1f1f1" w:val="clear"/>
            <w:tcMar>
              <w:top w:w="172.0" w:type="dxa"/>
              <w:left w:w="344.0" w:type="dxa"/>
              <w:bottom w:w="172.0" w:type="dxa"/>
              <w:right w:w="172.0" w:type="dxa"/>
            </w:tcMar>
          </w:tcPr>
          <w:p w:rsidR="00000000" w:rsidDel="00000000" w:rsidP="00000000" w:rsidRDefault="00000000" w:rsidRPr="00000000" w14:paraId="0000012D">
            <w:pPr>
              <w:pStyle w:val="Heading2"/>
              <w:shd w:fill="ffffff" w:val="clear"/>
              <w:rPr>
                <w:rFonts w:ascii="Calibri" w:cs="Calibri" w:eastAsia="Calibri" w:hAnsi="Calibri"/>
                <w:b w:val="0"/>
                <w:sz w:val="22"/>
                <w:szCs w:val="22"/>
              </w:rPr>
            </w:pPr>
            <w:hyperlink r:id="rId19">
              <w:r w:rsidDel="00000000" w:rsidR="00000000" w:rsidRPr="00000000">
                <w:rPr>
                  <w:rFonts w:ascii="Calibri" w:cs="Calibri" w:eastAsia="Calibri" w:hAnsi="Calibri"/>
                  <w:b w:val="0"/>
                  <w:sz w:val="22"/>
                  <w:szCs w:val="22"/>
                  <w:rtl w:val="0"/>
                </w:rPr>
                <w:t xml:space="preserve">::after</w:t>
              </w:r>
            </w:hyperlink>
            <w:r w:rsidDel="00000000" w:rsidR="00000000" w:rsidRPr="00000000">
              <w:rPr>
                <w:rtl w:val="0"/>
              </w:rPr>
            </w:r>
          </w:p>
        </w:tc>
        <w:tc>
          <w:tcPr>
            <w:shd w:fill="f1f1f1" w:val="clear"/>
            <w:tcMar>
              <w:top w:w="172.0" w:type="dxa"/>
              <w:left w:w="172.0" w:type="dxa"/>
              <w:bottom w:w="172.0" w:type="dxa"/>
              <w:right w:w="172.0" w:type="dxa"/>
            </w:tcMar>
          </w:tcPr>
          <w:p w:rsidR="00000000" w:rsidDel="00000000" w:rsidP="00000000" w:rsidRDefault="00000000" w:rsidRPr="00000000" w14:paraId="0000012E">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p::after</w:t>
            </w:r>
          </w:p>
        </w:tc>
        <w:tc>
          <w:tcPr>
            <w:shd w:fill="f1f1f1" w:val="clear"/>
            <w:tcMar>
              <w:top w:w="172.0" w:type="dxa"/>
              <w:bottom w:w="172.0" w:type="dxa"/>
              <w:right w:w="172.0" w:type="dxa"/>
            </w:tcMar>
          </w:tcPr>
          <w:p w:rsidR="00000000" w:rsidDel="00000000" w:rsidP="00000000" w:rsidRDefault="00000000" w:rsidRPr="00000000" w14:paraId="0000012F">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Insert something after the content of each &lt;p&gt; element</w:t>
            </w:r>
          </w:p>
        </w:tc>
      </w:tr>
      <w:tr>
        <w:tc>
          <w:tcPr>
            <w:shd w:fill="ffffff" w:val="clear"/>
            <w:tcMar>
              <w:top w:w="172.0" w:type="dxa"/>
              <w:left w:w="344.0" w:type="dxa"/>
              <w:bottom w:w="172.0" w:type="dxa"/>
              <w:right w:w="172.0" w:type="dxa"/>
            </w:tcMar>
          </w:tcPr>
          <w:p w:rsidR="00000000" w:rsidDel="00000000" w:rsidP="00000000" w:rsidRDefault="00000000" w:rsidRPr="00000000" w14:paraId="00000130">
            <w:pPr>
              <w:pStyle w:val="Heading2"/>
              <w:shd w:fill="ffffff" w:val="clear"/>
              <w:rPr>
                <w:rFonts w:ascii="Calibri" w:cs="Calibri" w:eastAsia="Calibri" w:hAnsi="Calibri"/>
                <w:b w:val="0"/>
                <w:sz w:val="22"/>
                <w:szCs w:val="22"/>
              </w:rPr>
            </w:pPr>
            <w:hyperlink r:id="rId20">
              <w:r w:rsidDel="00000000" w:rsidR="00000000" w:rsidRPr="00000000">
                <w:rPr>
                  <w:rFonts w:ascii="Calibri" w:cs="Calibri" w:eastAsia="Calibri" w:hAnsi="Calibri"/>
                  <w:b w:val="0"/>
                  <w:sz w:val="22"/>
                  <w:szCs w:val="22"/>
                  <w:rtl w:val="0"/>
                </w:rPr>
                <w:t xml:space="preserve">::before</w:t>
              </w:r>
            </w:hyperlink>
            <w:r w:rsidDel="00000000" w:rsidR="00000000" w:rsidRPr="00000000">
              <w:rPr>
                <w:rtl w:val="0"/>
              </w:rPr>
            </w:r>
          </w:p>
        </w:tc>
        <w:tc>
          <w:tcPr>
            <w:shd w:fill="ffffff" w:val="clear"/>
            <w:tcMar>
              <w:top w:w="172.0" w:type="dxa"/>
              <w:left w:w="172.0" w:type="dxa"/>
              <w:bottom w:w="172.0" w:type="dxa"/>
              <w:right w:w="172.0" w:type="dxa"/>
            </w:tcMar>
          </w:tcPr>
          <w:p w:rsidR="00000000" w:rsidDel="00000000" w:rsidP="00000000" w:rsidRDefault="00000000" w:rsidRPr="00000000" w14:paraId="00000131">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p::before</w:t>
            </w:r>
          </w:p>
        </w:tc>
        <w:tc>
          <w:tcPr>
            <w:shd w:fill="ffffff" w:val="clear"/>
            <w:tcMar>
              <w:top w:w="172.0" w:type="dxa"/>
              <w:bottom w:w="172.0" w:type="dxa"/>
              <w:right w:w="172.0" w:type="dxa"/>
            </w:tcMar>
          </w:tcPr>
          <w:p w:rsidR="00000000" w:rsidDel="00000000" w:rsidP="00000000" w:rsidRDefault="00000000" w:rsidRPr="00000000" w14:paraId="00000132">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Insert something before the content of each &lt;p&gt; element</w:t>
            </w:r>
          </w:p>
        </w:tc>
      </w:tr>
      <w:tr>
        <w:tc>
          <w:tcPr>
            <w:shd w:fill="f1f1f1" w:val="clear"/>
            <w:tcMar>
              <w:top w:w="172.0" w:type="dxa"/>
              <w:left w:w="344.0" w:type="dxa"/>
              <w:bottom w:w="172.0" w:type="dxa"/>
              <w:right w:w="172.0" w:type="dxa"/>
            </w:tcMar>
          </w:tcPr>
          <w:p w:rsidR="00000000" w:rsidDel="00000000" w:rsidP="00000000" w:rsidRDefault="00000000" w:rsidRPr="00000000" w14:paraId="00000133">
            <w:pPr>
              <w:pStyle w:val="Heading2"/>
              <w:shd w:fill="ffffff" w:val="clear"/>
              <w:rPr>
                <w:rFonts w:ascii="Calibri" w:cs="Calibri" w:eastAsia="Calibri" w:hAnsi="Calibri"/>
                <w:b w:val="0"/>
                <w:sz w:val="22"/>
                <w:szCs w:val="22"/>
              </w:rPr>
            </w:pPr>
            <w:hyperlink r:id="rId21">
              <w:r w:rsidDel="00000000" w:rsidR="00000000" w:rsidRPr="00000000">
                <w:rPr>
                  <w:rFonts w:ascii="Calibri" w:cs="Calibri" w:eastAsia="Calibri" w:hAnsi="Calibri"/>
                  <w:b w:val="0"/>
                  <w:sz w:val="22"/>
                  <w:szCs w:val="22"/>
                  <w:rtl w:val="0"/>
                </w:rPr>
                <w:t xml:space="preserve">::first-letter</w:t>
              </w:r>
            </w:hyperlink>
            <w:r w:rsidDel="00000000" w:rsidR="00000000" w:rsidRPr="00000000">
              <w:rPr>
                <w:rtl w:val="0"/>
              </w:rPr>
            </w:r>
          </w:p>
        </w:tc>
        <w:tc>
          <w:tcPr>
            <w:shd w:fill="f1f1f1" w:val="clear"/>
            <w:tcMar>
              <w:top w:w="172.0" w:type="dxa"/>
              <w:left w:w="172.0" w:type="dxa"/>
              <w:bottom w:w="172.0" w:type="dxa"/>
              <w:right w:w="172.0" w:type="dxa"/>
            </w:tcMar>
          </w:tcPr>
          <w:p w:rsidR="00000000" w:rsidDel="00000000" w:rsidP="00000000" w:rsidRDefault="00000000" w:rsidRPr="00000000" w14:paraId="00000134">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p::first-letter</w:t>
            </w:r>
          </w:p>
        </w:tc>
        <w:tc>
          <w:tcPr>
            <w:shd w:fill="f1f1f1" w:val="clear"/>
            <w:tcMar>
              <w:top w:w="172.0" w:type="dxa"/>
              <w:bottom w:w="172.0" w:type="dxa"/>
              <w:right w:w="172.0" w:type="dxa"/>
            </w:tcMar>
          </w:tcPr>
          <w:p w:rsidR="00000000" w:rsidDel="00000000" w:rsidP="00000000" w:rsidRDefault="00000000" w:rsidRPr="00000000" w14:paraId="00000135">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Selects the first letter of each &lt;p&gt; element</w:t>
            </w:r>
          </w:p>
        </w:tc>
      </w:tr>
      <w:tr>
        <w:tc>
          <w:tcPr>
            <w:shd w:fill="ffffff" w:val="clear"/>
            <w:tcMar>
              <w:top w:w="172.0" w:type="dxa"/>
              <w:left w:w="344.0" w:type="dxa"/>
              <w:bottom w:w="172.0" w:type="dxa"/>
              <w:right w:w="172.0" w:type="dxa"/>
            </w:tcMar>
          </w:tcPr>
          <w:p w:rsidR="00000000" w:rsidDel="00000000" w:rsidP="00000000" w:rsidRDefault="00000000" w:rsidRPr="00000000" w14:paraId="00000136">
            <w:pPr>
              <w:pStyle w:val="Heading2"/>
              <w:shd w:fill="ffffff" w:val="clear"/>
              <w:rPr>
                <w:rFonts w:ascii="Calibri" w:cs="Calibri" w:eastAsia="Calibri" w:hAnsi="Calibri"/>
                <w:b w:val="0"/>
                <w:sz w:val="22"/>
                <w:szCs w:val="22"/>
              </w:rPr>
            </w:pPr>
            <w:hyperlink r:id="rId22">
              <w:r w:rsidDel="00000000" w:rsidR="00000000" w:rsidRPr="00000000">
                <w:rPr>
                  <w:rFonts w:ascii="Calibri" w:cs="Calibri" w:eastAsia="Calibri" w:hAnsi="Calibri"/>
                  <w:b w:val="0"/>
                  <w:sz w:val="22"/>
                  <w:szCs w:val="22"/>
                  <w:rtl w:val="0"/>
                </w:rPr>
                <w:t xml:space="preserve">::first-line</w:t>
              </w:r>
            </w:hyperlink>
            <w:r w:rsidDel="00000000" w:rsidR="00000000" w:rsidRPr="00000000">
              <w:rPr>
                <w:rtl w:val="0"/>
              </w:rPr>
            </w:r>
          </w:p>
        </w:tc>
        <w:tc>
          <w:tcPr>
            <w:shd w:fill="ffffff" w:val="clear"/>
            <w:tcMar>
              <w:top w:w="172.0" w:type="dxa"/>
              <w:left w:w="172.0" w:type="dxa"/>
              <w:bottom w:w="172.0" w:type="dxa"/>
              <w:right w:w="172.0" w:type="dxa"/>
            </w:tcMar>
          </w:tcPr>
          <w:p w:rsidR="00000000" w:rsidDel="00000000" w:rsidP="00000000" w:rsidRDefault="00000000" w:rsidRPr="00000000" w14:paraId="00000137">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p::first-line</w:t>
            </w:r>
          </w:p>
        </w:tc>
        <w:tc>
          <w:tcPr>
            <w:shd w:fill="ffffff" w:val="clear"/>
            <w:tcMar>
              <w:top w:w="172.0" w:type="dxa"/>
              <w:bottom w:w="172.0" w:type="dxa"/>
              <w:right w:w="172.0" w:type="dxa"/>
            </w:tcMar>
          </w:tcPr>
          <w:p w:rsidR="00000000" w:rsidDel="00000000" w:rsidP="00000000" w:rsidRDefault="00000000" w:rsidRPr="00000000" w14:paraId="00000138">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Selects the first line of each &lt;p&gt; element</w:t>
            </w:r>
          </w:p>
        </w:tc>
      </w:tr>
      <w:tr>
        <w:tc>
          <w:tcPr>
            <w:shd w:fill="f1f1f1" w:val="clear"/>
            <w:tcMar>
              <w:top w:w="172.0" w:type="dxa"/>
              <w:left w:w="344.0" w:type="dxa"/>
              <w:bottom w:w="172.0" w:type="dxa"/>
              <w:right w:w="172.0" w:type="dxa"/>
            </w:tcMar>
          </w:tcPr>
          <w:p w:rsidR="00000000" w:rsidDel="00000000" w:rsidP="00000000" w:rsidRDefault="00000000" w:rsidRPr="00000000" w14:paraId="00000139">
            <w:pPr>
              <w:pStyle w:val="Heading2"/>
              <w:shd w:fill="ffffff" w:val="clear"/>
              <w:rPr>
                <w:rFonts w:ascii="Calibri" w:cs="Calibri" w:eastAsia="Calibri" w:hAnsi="Calibri"/>
                <w:b w:val="0"/>
                <w:sz w:val="22"/>
                <w:szCs w:val="22"/>
              </w:rPr>
            </w:pPr>
            <w:hyperlink r:id="rId23">
              <w:r w:rsidDel="00000000" w:rsidR="00000000" w:rsidRPr="00000000">
                <w:rPr>
                  <w:rFonts w:ascii="Calibri" w:cs="Calibri" w:eastAsia="Calibri" w:hAnsi="Calibri"/>
                  <w:b w:val="0"/>
                  <w:sz w:val="22"/>
                  <w:szCs w:val="22"/>
                  <w:rtl w:val="0"/>
                </w:rPr>
                <w:t xml:space="preserve">::selection</w:t>
              </w:r>
            </w:hyperlink>
            <w:r w:rsidDel="00000000" w:rsidR="00000000" w:rsidRPr="00000000">
              <w:rPr>
                <w:rtl w:val="0"/>
              </w:rPr>
            </w:r>
          </w:p>
        </w:tc>
        <w:tc>
          <w:tcPr>
            <w:shd w:fill="f1f1f1" w:val="clear"/>
            <w:tcMar>
              <w:top w:w="172.0" w:type="dxa"/>
              <w:left w:w="172.0" w:type="dxa"/>
              <w:bottom w:w="172.0" w:type="dxa"/>
              <w:right w:w="172.0" w:type="dxa"/>
            </w:tcMar>
          </w:tcPr>
          <w:p w:rsidR="00000000" w:rsidDel="00000000" w:rsidP="00000000" w:rsidRDefault="00000000" w:rsidRPr="00000000" w14:paraId="0000013A">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p::selection</w:t>
            </w:r>
          </w:p>
        </w:tc>
        <w:tc>
          <w:tcPr>
            <w:shd w:fill="f1f1f1" w:val="clear"/>
            <w:tcMar>
              <w:top w:w="172.0" w:type="dxa"/>
              <w:bottom w:w="172.0" w:type="dxa"/>
              <w:right w:w="172.0" w:type="dxa"/>
            </w:tcMar>
          </w:tcPr>
          <w:p w:rsidR="00000000" w:rsidDel="00000000" w:rsidP="00000000" w:rsidRDefault="00000000" w:rsidRPr="00000000" w14:paraId="0000013B">
            <w:pPr>
              <w:pStyle w:val="Heading2"/>
              <w:shd w:fill="ffffff"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Selects the portion of an element that is selected by a user</w:t>
            </w:r>
          </w:p>
        </w:tc>
      </w:tr>
    </w:tbl>
    <w:p w:rsidR="00000000" w:rsidDel="00000000" w:rsidP="00000000" w:rsidRDefault="00000000" w:rsidRPr="00000000" w14:paraId="0000013C">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Insert content before, or after, the content of an element</w:t>
      </w:r>
    </w:p>
    <w:p w:rsidR="00000000" w:rsidDel="00000000" w:rsidP="00000000" w:rsidRDefault="00000000" w:rsidRPr="00000000" w14:paraId="0000013D">
      <w:pPr>
        <w:pStyle w:val="Heading2"/>
        <w:shd w:fill="ffffff" w:val="clear"/>
        <w:spacing w:after="280" w:before="28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3E">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34) CSS Icons</w:t>
      </w:r>
    </w:p>
    <w:p w:rsidR="00000000" w:rsidDel="00000000" w:rsidP="00000000" w:rsidRDefault="00000000" w:rsidRPr="00000000" w14:paraId="0000013F">
      <w:pPr>
        <w:pStyle w:val="Heading2"/>
        <w:numPr>
          <w:ilvl w:val="0"/>
          <w:numId w:val="24"/>
        </w:numPr>
        <w:shd w:fill="ffffff" w:val="clear"/>
        <w:spacing w:after="0" w:before="28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Font Awesome Icons</w:t>
      </w:r>
    </w:p>
    <w:p w:rsidR="00000000" w:rsidDel="00000000" w:rsidP="00000000" w:rsidRDefault="00000000" w:rsidRPr="00000000" w14:paraId="00000140">
      <w:pPr>
        <w:pStyle w:val="Heading2"/>
        <w:numPr>
          <w:ilvl w:val="0"/>
          <w:numId w:val="24"/>
        </w:numPr>
        <w:shd w:fill="ffffff" w:val="clea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 use the Font Awesome icons, add the following line inside the &lt;head&gt; section of your HTML page:</w:t>
      </w:r>
    </w:p>
    <w:p w:rsidR="00000000" w:rsidDel="00000000" w:rsidP="00000000" w:rsidRDefault="00000000" w:rsidRPr="00000000" w14:paraId="00000141">
      <w:pPr>
        <w:pStyle w:val="Heading2"/>
        <w:numPr>
          <w:ilvl w:val="0"/>
          <w:numId w:val="24"/>
        </w:numPr>
        <w:shd w:fill="ffffff" w:val="clear"/>
        <w:spacing w:after="28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&lt;link rel="stylesheet" href="https://use.fontawesome.com/releases/v5.7.0/css/all.css" integrity="sha384-lZN37f5QGtY3VHgisS14W3ExzMWZxybE1SJSEsQp9S+oqd12jhcu+A56Ebc1zFSJ" crossorigin="anonymous"&gt;</w:t>
      </w:r>
    </w:p>
    <w:p w:rsidR="00000000" w:rsidDel="00000000" w:rsidP="00000000" w:rsidRDefault="00000000" w:rsidRPr="00000000" w14:paraId="00000142">
      <w:pPr>
        <w:pStyle w:val="Heading2"/>
        <w:shd w:fill="ffffff" w:val="clear"/>
        <w:spacing w:after="280" w:before="280"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43">
      <w:pPr>
        <w:pStyle w:val="Heading2"/>
        <w:numPr>
          <w:ilvl w:val="0"/>
          <w:numId w:val="24"/>
        </w:numPr>
        <w:shd w:fill="ffffff" w:val="clear"/>
        <w:spacing w:after="280" w:before="28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&lt;i class="fas fa-cloud"&gt;&lt;/i&gt;</w:t>
        <w:br w:type="textWrapping"/>
        <w:t xml:space="preserve">&lt;i class="fas fa-heart"&gt;&lt;/i&gt;</w:t>
        <w:br w:type="textWrapping"/>
        <w:t xml:space="preserve">&lt;i class="fas fa-car"&gt;&lt;/i&gt;</w:t>
        <w:br w:type="textWrapping"/>
        <w:t xml:space="preserve">&lt;i class="fas fa-file"&gt;&lt;/i&gt;</w:t>
        <w:br w:type="textWrapping"/>
        <w:t xml:space="preserve">&lt;i class="fas fa-bars"&gt;&lt;/i&gt;</w:t>
      </w:r>
    </w:p>
    <w:p w:rsidR="00000000" w:rsidDel="00000000" w:rsidP="00000000" w:rsidRDefault="00000000" w:rsidRPr="00000000" w14:paraId="00000144">
      <w:pPr>
        <w:pStyle w:val="Heading2"/>
        <w:shd w:fill="ffffff" w:val="clear"/>
        <w:spacing w:after="280" w:before="280"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45">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35) CSS Counters</w:t>
      </w:r>
    </w:p>
    <w:p w:rsidR="00000000" w:rsidDel="00000000" w:rsidP="00000000" w:rsidRDefault="00000000" w:rsidRPr="00000000" w14:paraId="00000146">
      <w:pPr>
        <w:pStyle w:val="Heading2"/>
        <w:numPr>
          <w:ilvl w:val="0"/>
          <w:numId w:val="25"/>
        </w:numPr>
        <w:shd w:fill="ffffff" w:val="clear"/>
        <w:spacing w:after="280" w:before="28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CSS counters are "variables" maintained by CSS whose values can be incremented by CSS rules (to track how many times they are used). Counters let you adjust the appearance of content based on its placement in the document.</w:t>
      </w:r>
    </w:p>
    <w:p w:rsidR="00000000" w:rsidDel="00000000" w:rsidP="00000000" w:rsidRDefault="00000000" w:rsidRPr="00000000" w14:paraId="00000147">
      <w:pPr>
        <w:pStyle w:val="Heading2"/>
        <w:shd w:fill="ffffff" w:val="clear"/>
        <w:spacing w:after="280" w:before="28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body {</w:t>
        <w:br w:type="textWrapping"/>
        <w:t xml:space="preserve">  counter-reset: section;</w:t>
        <w:br w:type="textWrapping"/>
        <w:t xml:space="preserve">}</w:t>
        <w:br w:type="textWrapping"/>
        <w:br w:type="textWrapping"/>
        <w:t xml:space="preserve">h2::before {</w:t>
        <w:br w:type="textWrapping"/>
        <w:t xml:space="preserve">  counter-increment: section;</w:t>
        <w:br w:type="textWrapping"/>
        <w:t xml:space="preserve">  content: "Section " counter(section) ": ";</w:t>
        <w:br w:type="textWrapping"/>
        <w:t xml:space="preserve">} </w:t>
      </w:r>
    </w:p>
    <w:p w:rsidR="00000000" w:rsidDel="00000000" w:rsidP="00000000" w:rsidRDefault="00000000" w:rsidRPr="00000000" w14:paraId="00000148">
      <w:pPr>
        <w:pStyle w:val="Heading2"/>
        <w:shd w:fill="ffffff" w:val="clear"/>
        <w:spacing w:after="280" w:before="28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49">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36) CSS3 introduction</w:t>
      </w:r>
    </w:p>
    <w:p w:rsidR="00000000" w:rsidDel="00000000" w:rsidP="00000000" w:rsidRDefault="00000000" w:rsidRPr="00000000" w14:paraId="0000014A">
      <w:pPr>
        <w:pStyle w:val="Heading2"/>
        <w:numPr>
          <w:ilvl w:val="0"/>
          <w:numId w:val="26"/>
        </w:numPr>
        <w:shd w:fill="ffffff" w:val="clear"/>
        <w:spacing w:after="0" w:before="28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CSS3 is the latest standard for CSS.</w:t>
      </w:r>
    </w:p>
    <w:p w:rsidR="00000000" w:rsidDel="00000000" w:rsidP="00000000" w:rsidRDefault="00000000" w:rsidRPr="00000000" w14:paraId="0000014B">
      <w:pPr>
        <w:pStyle w:val="Heading2"/>
        <w:numPr>
          <w:ilvl w:val="0"/>
          <w:numId w:val="26"/>
        </w:numPr>
        <w:shd w:fill="ffffff" w:val="clea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CSS3 is completely backwards-compatible with earlier versions of CSS.</w:t>
      </w:r>
    </w:p>
    <w:p w:rsidR="00000000" w:rsidDel="00000000" w:rsidP="00000000" w:rsidRDefault="00000000" w:rsidRPr="00000000" w14:paraId="0000014C">
      <w:pPr>
        <w:pStyle w:val="Heading2"/>
        <w:numPr>
          <w:ilvl w:val="0"/>
          <w:numId w:val="26"/>
        </w:numPr>
        <w:shd w:fill="ffffff" w:val="clea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section teaches you about the new features in CSS3!</w:t>
      </w:r>
    </w:p>
    <w:p w:rsidR="00000000" w:rsidDel="00000000" w:rsidP="00000000" w:rsidRDefault="00000000" w:rsidRPr="00000000" w14:paraId="0000014D">
      <w:pPr>
        <w:pStyle w:val="Heading2"/>
        <w:numPr>
          <w:ilvl w:val="0"/>
          <w:numId w:val="26"/>
        </w:numPr>
        <w:shd w:fill="ffffff" w:val="clear"/>
        <w:spacing w:after="28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Most of the CSS3 Modules are W3C Recommendations, and most of the new CSS3 properties are already implemented in modern browsers.</w:t>
      </w:r>
    </w:p>
    <w:p w:rsidR="00000000" w:rsidDel="00000000" w:rsidP="00000000" w:rsidRDefault="00000000" w:rsidRPr="00000000" w14:paraId="0000014E">
      <w:pPr>
        <w:numPr>
          <w:ilvl w:val="0"/>
          <w:numId w:val="26"/>
        </w:numPr>
        <w:ind w:left="720" w:hanging="360"/>
      </w:pPr>
      <w:r w:rsidDel="00000000" w:rsidR="00000000" w:rsidRPr="00000000">
        <w:rPr>
          <w:rtl w:val="0"/>
        </w:rPr>
        <w:t xml:space="preserve">Due to Media Queries We can create all type responsive website </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37) CSS border-radius Property</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CSS border-radius property defines the radius of an element's corners.</w:t>
      </w:r>
    </w:p>
    <w:p w:rsidR="00000000" w:rsidDel="00000000" w:rsidP="00000000" w:rsidRDefault="00000000" w:rsidRPr="00000000" w14:paraId="00000152">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Tip: The border-radius property is actually a shorthand property for the border-top-left-radius, border-top-right-radius, border-bottom-right-radius and border-bottom-left-radius properties</w:t>
      </w:r>
    </w:p>
    <w:p w:rsidR="00000000" w:rsidDel="00000000" w:rsidP="00000000" w:rsidRDefault="00000000" w:rsidRPr="00000000" w14:paraId="00000153">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border-radius: 15px 50px 30px 5px;</w:t>
      </w:r>
    </w:p>
    <w:p w:rsidR="00000000" w:rsidDel="00000000" w:rsidP="00000000" w:rsidRDefault="00000000" w:rsidRPr="00000000" w14:paraId="00000154">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38) CSS Shadow Effects</w:t>
      </w:r>
    </w:p>
    <w:p w:rsidR="00000000" w:rsidDel="00000000" w:rsidP="00000000" w:rsidRDefault="00000000" w:rsidRPr="00000000" w14:paraId="00000155">
      <w:pPr>
        <w:numPr>
          <w:ilvl w:val="0"/>
          <w:numId w:val="27"/>
        </w:numPr>
        <w:shd w:fill="ffffff" w:val="clear"/>
        <w:spacing w:after="0" w:before="280" w:line="240" w:lineRule="auto"/>
        <w:ind w:left="720" w:hanging="360"/>
        <w:rPr/>
      </w:pPr>
      <w:r w:rsidDel="00000000" w:rsidR="00000000" w:rsidRPr="00000000">
        <w:rPr>
          <w:rtl w:val="0"/>
        </w:rPr>
        <w:t xml:space="preserve">text-shadow</w:t>
      </w:r>
    </w:p>
    <w:p w:rsidR="00000000" w:rsidDel="00000000" w:rsidP="00000000" w:rsidRDefault="00000000" w:rsidRPr="00000000" w14:paraId="00000156">
      <w:pPr>
        <w:numPr>
          <w:ilvl w:val="0"/>
          <w:numId w:val="27"/>
        </w:numPr>
        <w:shd w:fill="ffffff" w:val="clear"/>
        <w:spacing w:after="280" w:before="0" w:line="240" w:lineRule="auto"/>
        <w:ind w:left="720" w:hanging="360"/>
        <w:rPr/>
      </w:pPr>
      <w:r w:rsidDel="00000000" w:rsidR="00000000" w:rsidRPr="00000000">
        <w:rPr>
          <w:rtl w:val="0"/>
        </w:rPr>
        <w:t xml:space="preserve">box-shadow</w:t>
      </w:r>
    </w:p>
    <w:p w:rsidR="00000000" w:rsidDel="00000000" w:rsidP="00000000" w:rsidRDefault="00000000" w:rsidRPr="00000000" w14:paraId="00000157">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text-shadow: 2px 2px 5px red;</w:t>
      </w:r>
    </w:p>
    <w:p w:rsidR="00000000" w:rsidDel="00000000" w:rsidP="00000000" w:rsidRDefault="00000000" w:rsidRPr="00000000" w14:paraId="00000158">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box-shadow: 10px 10px 5px grey;</w:t>
      </w:r>
    </w:p>
    <w:p w:rsidR="00000000" w:rsidDel="00000000" w:rsidP="00000000" w:rsidRDefault="00000000" w:rsidRPr="00000000" w14:paraId="00000159">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38) CSS Border Images</w:t>
      </w:r>
    </w:p>
    <w:p w:rsidR="00000000" w:rsidDel="00000000" w:rsidP="00000000" w:rsidRDefault="00000000" w:rsidRPr="00000000" w14:paraId="0000015A">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With the CSS border-image property, you can set an image to be used as the border around an element.</w:t>
      </w:r>
    </w:p>
    <w:p w:rsidR="00000000" w:rsidDel="00000000" w:rsidP="00000000" w:rsidRDefault="00000000" w:rsidRPr="00000000" w14:paraId="0000015B">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#borderimg {</w:t>
        <w:br w:type="textWrapping"/>
        <w:t xml:space="preserve">  border: 10px solid transparent;</w:t>
        <w:br w:type="textWrapping"/>
        <w:t xml:space="preserve">  padding: 15px;</w:t>
        <w:br w:type="textWrapping"/>
        <w:t xml:space="preserve">  border-image: url(border.png) 30 round;</w:t>
        <w:br w:type="textWrapping"/>
        <w:t xml:space="preserve">}</w:t>
      </w:r>
    </w:p>
    <w:p w:rsidR="00000000" w:rsidDel="00000000" w:rsidP="00000000" w:rsidRDefault="00000000" w:rsidRPr="00000000" w14:paraId="0000015C">
      <w:pPr>
        <w:pStyle w:val="Heading1"/>
        <w:shd w:fill="ffffff" w:val="clear"/>
        <w:spacing w:after="167" w:before="167" w:lineRule="auto"/>
        <w:rPr>
          <w:rFonts w:ascii="Calibri" w:cs="Calibri" w:eastAsia="Calibri" w:hAnsi="Calibri"/>
          <w:color w:val="000000"/>
          <w:sz w:val="22"/>
          <w:szCs w:val="22"/>
        </w:rPr>
      </w:pPr>
      <w:r w:rsidDel="00000000" w:rsidR="00000000" w:rsidRPr="00000000">
        <w:rPr>
          <w:rFonts w:ascii="Calibri" w:cs="Calibri" w:eastAsia="Calibri" w:hAnsi="Calibri"/>
          <w:b w:val="0"/>
          <w:sz w:val="22"/>
          <w:szCs w:val="22"/>
          <w:rtl w:val="0"/>
        </w:rPr>
        <w:t xml:space="preserve">39) </w:t>
      </w:r>
      <w:r w:rsidDel="00000000" w:rsidR="00000000" w:rsidRPr="00000000">
        <w:rPr>
          <w:rFonts w:ascii="Calibri" w:cs="Calibri" w:eastAsia="Calibri" w:hAnsi="Calibri"/>
          <w:b w:val="0"/>
          <w:color w:val="000000"/>
          <w:sz w:val="22"/>
          <w:szCs w:val="22"/>
          <w:rtl w:val="0"/>
        </w:rPr>
        <w:t xml:space="preserve">CSS </w:t>
      </w:r>
      <w:r w:rsidDel="00000000" w:rsidR="00000000" w:rsidRPr="00000000">
        <w:rPr>
          <w:rFonts w:ascii="Calibri" w:cs="Calibri" w:eastAsia="Calibri" w:hAnsi="Calibri"/>
          <w:color w:val="000000"/>
          <w:sz w:val="22"/>
          <w:szCs w:val="22"/>
          <w:rtl w:val="0"/>
        </w:rPr>
        <w:t xml:space="preserve">Multiple Backgrounds</w:t>
      </w:r>
    </w:p>
    <w:p w:rsidR="00000000" w:rsidDel="00000000" w:rsidP="00000000" w:rsidRDefault="00000000" w:rsidRPr="00000000" w14:paraId="0000015D">
      <w:pPr>
        <w:numPr>
          <w:ilvl w:val="0"/>
          <w:numId w:val="10"/>
        </w:numPr>
        <w:ind w:left="720" w:hanging="360"/>
        <w:rPr/>
      </w:pPr>
      <w:r w:rsidDel="00000000" w:rsidR="00000000" w:rsidRPr="00000000">
        <w:rPr>
          <w:rtl w:val="0"/>
        </w:rPr>
        <w:t xml:space="preserve">background-origin </w:t>
      </w:r>
    </w:p>
    <w:p w:rsidR="00000000" w:rsidDel="00000000" w:rsidP="00000000" w:rsidRDefault="00000000" w:rsidRPr="00000000" w14:paraId="0000015E">
      <w:pPr>
        <w:shd w:fill="ffffff" w:val="clear"/>
        <w:spacing w:after="288" w:before="288" w:line="240" w:lineRule="auto"/>
        <w:rPr/>
      </w:pPr>
      <w:r w:rsidDel="00000000" w:rsidR="00000000" w:rsidRPr="00000000">
        <w:rPr>
          <w:rtl w:val="0"/>
        </w:rPr>
        <w:t xml:space="preserve">The CSS background-origin property specifies where the background image is positioned.</w:t>
      </w:r>
    </w:p>
    <w:p w:rsidR="00000000" w:rsidDel="00000000" w:rsidP="00000000" w:rsidRDefault="00000000" w:rsidRPr="00000000" w14:paraId="0000015F">
      <w:pPr>
        <w:shd w:fill="ffffff" w:val="clear"/>
        <w:spacing w:after="288" w:before="288" w:line="240" w:lineRule="auto"/>
        <w:rPr/>
      </w:pPr>
      <w:r w:rsidDel="00000000" w:rsidR="00000000" w:rsidRPr="00000000">
        <w:rPr>
          <w:rtl w:val="0"/>
        </w:rPr>
        <w:t xml:space="preserve">The property takes three different values:</w:t>
      </w:r>
    </w:p>
    <w:p w:rsidR="00000000" w:rsidDel="00000000" w:rsidP="00000000" w:rsidRDefault="00000000" w:rsidRPr="00000000" w14:paraId="00000160">
      <w:pPr>
        <w:numPr>
          <w:ilvl w:val="0"/>
          <w:numId w:val="10"/>
        </w:numPr>
        <w:shd w:fill="ffffff" w:val="clear"/>
        <w:spacing w:after="0" w:before="280" w:line="240" w:lineRule="auto"/>
        <w:ind w:left="720" w:hanging="360"/>
        <w:rPr/>
      </w:pPr>
      <w:r w:rsidDel="00000000" w:rsidR="00000000" w:rsidRPr="00000000">
        <w:rPr>
          <w:rtl w:val="0"/>
        </w:rPr>
        <w:t xml:space="preserve">border-box - the background image starts from the upper left corner of the border</w:t>
      </w:r>
    </w:p>
    <w:p w:rsidR="00000000" w:rsidDel="00000000" w:rsidP="00000000" w:rsidRDefault="00000000" w:rsidRPr="00000000" w14:paraId="00000161">
      <w:pPr>
        <w:numPr>
          <w:ilvl w:val="0"/>
          <w:numId w:val="10"/>
        </w:numPr>
        <w:shd w:fill="ffffff" w:val="clear"/>
        <w:spacing w:after="0" w:before="0" w:line="240" w:lineRule="auto"/>
        <w:ind w:left="720" w:hanging="360"/>
        <w:rPr/>
      </w:pPr>
      <w:r w:rsidDel="00000000" w:rsidR="00000000" w:rsidRPr="00000000">
        <w:rPr>
          <w:rtl w:val="0"/>
        </w:rPr>
        <w:t xml:space="preserve">padding-box - (default) the background image starts from the upper left corner of the padding edge</w:t>
      </w:r>
    </w:p>
    <w:p w:rsidR="00000000" w:rsidDel="00000000" w:rsidP="00000000" w:rsidRDefault="00000000" w:rsidRPr="00000000" w14:paraId="00000162">
      <w:pPr>
        <w:numPr>
          <w:ilvl w:val="0"/>
          <w:numId w:val="10"/>
        </w:numPr>
        <w:shd w:fill="ffffff" w:val="clear"/>
        <w:spacing w:after="0" w:before="0" w:line="240" w:lineRule="auto"/>
        <w:ind w:left="720" w:hanging="360"/>
        <w:rPr/>
      </w:pPr>
      <w:r w:rsidDel="00000000" w:rsidR="00000000" w:rsidRPr="00000000">
        <w:rPr>
          <w:rtl w:val="0"/>
        </w:rPr>
        <w:t xml:space="preserve">content-box - the background image starts from the upper left corner of the content</w:t>
      </w:r>
    </w:p>
    <w:p w:rsidR="00000000" w:rsidDel="00000000" w:rsidP="00000000" w:rsidRDefault="00000000" w:rsidRPr="00000000" w14:paraId="00000163">
      <w:pPr>
        <w:numPr>
          <w:ilvl w:val="0"/>
          <w:numId w:val="10"/>
        </w:numPr>
        <w:ind w:left="720" w:hanging="360"/>
        <w:rPr/>
      </w:pPr>
      <w:r w:rsidDel="00000000" w:rsidR="00000000" w:rsidRPr="00000000">
        <w:rPr>
          <w:rtl w:val="0"/>
        </w:rPr>
      </w:r>
    </w:p>
    <w:p w:rsidR="00000000" w:rsidDel="00000000" w:rsidP="00000000" w:rsidRDefault="00000000" w:rsidRPr="00000000" w14:paraId="00000164">
      <w:pPr>
        <w:numPr>
          <w:ilvl w:val="0"/>
          <w:numId w:val="10"/>
        </w:numPr>
        <w:ind w:left="720" w:hanging="360"/>
        <w:rPr/>
      </w:pPr>
      <w:r w:rsidDel="00000000" w:rsidR="00000000" w:rsidRPr="00000000">
        <w:rPr>
          <w:rtl w:val="0"/>
        </w:rPr>
        <w:t xml:space="preserve">background-clip </w:t>
      </w:r>
    </w:p>
    <w:p w:rsidR="00000000" w:rsidDel="00000000" w:rsidP="00000000" w:rsidRDefault="00000000" w:rsidRPr="00000000" w14:paraId="00000165">
      <w:pPr>
        <w:shd w:fill="ffffff" w:val="clear"/>
        <w:spacing w:after="288" w:before="288" w:line="240" w:lineRule="auto"/>
        <w:rPr/>
      </w:pPr>
      <w:r w:rsidDel="00000000" w:rsidR="00000000" w:rsidRPr="00000000">
        <w:rPr>
          <w:rtl w:val="0"/>
        </w:rPr>
        <w:t xml:space="preserve">The CSS background-clip property specifies the painting area of the background.</w:t>
      </w:r>
    </w:p>
    <w:p w:rsidR="00000000" w:rsidDel="00000000" w:rsidP="00000000" w:rsidRDefault="00000000" w:rsidRPr="00000000" w14:paraId="00000166">
      <w:pPr>
        <w:shd w:fill="ffffff" w:val="clear"/>
        <w:spacing w:after="288" w:before="288" w:line="240" w:lineRule="auto"/>
        <w:rPr/>
      </w:pPr>
      <w:r w:rsidDel="00000000" w:rsidR="00000000" w:rsidRPr="00000000">
        <w:rPr>
          <w:rtl w:val="0"/>
        </w:rPr>
        <w:t xml:space="preserve">The property takes three different values:</w:t>
      </w:r>
    </w:p>
    <w:p w:rsidR="00000000" w:rsidDel="00000000" w:rsidP="00000000" w:rsidRDefault="00000000" w:rsidRPr="00000000" w14:paraId="00000167">
      <w:pPr>
        <w:numPr>
          <w:ilvl w:val="0"/>
          <w:numId w:val="10"/>
        </w:numPr>
        <w:shd w:fill="ffffff" w:val="clear"/>
        <w:spacing w:after="0" w:before="280" w:line="240" w:lineRule="auto"/>
        <w:ind w:left="720" w:hanging="360"/>
        <w:rPr/>
      </w:pPr>
      <w:r w:rsidDel="00000000" w:rsidR="00000000" w:rsidRPr="00000000">
        <w:rPr>
          <w:rtl w:val="0"/>
        </w:rPr>
        <w:t xml:space="preserve">border-box - (default) the background is painted to the outside edge of the border</w:t>
      </w:r>
    </w:p>
    <w:p w:rsidR="00000000" w:rsidDel="00000000" w:rsidP="00000000" w:rsidRDefault="00000000" w:rsidRPr="00000000" w14:paraId="00000168">
      <w:pPr>
        <w:numPr>
          <w:ilvl w:val="0"/>
          <w:numId w:val="10"/>
        </w:numPr>
        <w:shd w:fill="ffffff" w:val="clear"/>
        <w:spacing w:after="0" w:before="0" w:line="240" w:lineRule="auto"/>
        <w:ind w:left="720" w:hanging="360"/>
        <w:rPr/>
      </w:pPr>
      <w:r w:rsidDel="00000000" w:rsidR="00000000" w:rsidRPr="00000000">
        <w:rPr>
          <w:rtl w:val="0"/>
        </w:rPr>
        <w:t xml:space="preserve">padding-box - the background is painted to the outside edge of the padding</w:t>
      </w:r>
    </w:p>
    <w:p w:rsidR="00000000" w:rsidDel="00000000" w:rsidP="00000000" w:rsidRDefault="00000000" w:rsidRPr="00000000" w14:paraId="00000169">
      <w:pPr>
        <w:numPr>
          <w:ilvl w:val="0"/>
          <w:numId w:val="10"/>
        </w:numPr>
        <w:shd w:fill="ffffff" w:val="clear"/>
        <w:spacing w:after="0" w:before="0" w:line="240" w:lineRule="auto"/>
        <w:ind w:left="720" w:hanging="360"/>
        <w:rPr/>
      </w:pPr>
      <w:r w:rsidDel="00000000" w:rsidR="00000000" w:rsidRPr="00000000">
        <w:rPr>
          <w:rtl w:val="0"/>
        </w:rPr>
        <w:t xml:space="preserve">content-box - the background is painted within the content box</w:t>
      </w:r>
    </w:p>
    <w:p w:rsidR="00000000" w:rsidDel="00000000" w:rsidP="00000000" w:rsidRDefault="00000000" w:rsidRPr="00000000" w14:paraId="0000016A">
      <w:pPr>
        <w:numPr>
          <w:ilvl w:val="0"/>
          <w:numId w:val="10"/>
        </w:numPr>
        <w:ind w:left="720" w:hanging="360"/>
        <w:rPr/>
      </w:pPr>
      <w:r w:rsidDel="00000000" w:rsidR="00000000" w:rsidRPr="00000000">
        <w:rPr>
          <w:rtl w:val="0"/>
        </w:rPr>
      </w:r>
    </w:p>
    <w:p w:rsidR="00000000" w:rsidDel="00000000" w:rsidP="00000000" w:rsidRDefault="00000000" w:rsidRPr="00000000" w14:paraId="0000016B">
      <w:pPr>
        <w:numPr>
          <w:ilvl w:val="0"/>
          <w:numId w:val="10"/>
        </w:numPr>
        <w:ind w:left="720" w:hanging="360"/>
        <w:rPr/>
      </w:pPr>
      <w:r w:rsidDel="00000000" w:rsidR="00000000" w:rsidRPr="00000000">
        <w:rPr>
          <w:rtl w:val="0"/>
        </w:rPr>
        <w:t xml:space="preserve">Multiple Background Images</w:t>
      </w:r>
    </w:p>
    <w:p w:rsidR="00000000" w:rsidDel="00000000" w:rsidP="00000000" w:rsidRDefault="00000000" w:rsidRPr="00000000" w14:paraId="0000016C">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#example1 {</w:t>
        <w:br w:type="textWrapping"/>
        <w:t xml:space="preserve">  background-image: url(img_flwr.gif), url(paper.gif);</w:t>
        <w:br w:type="textWrapping"/>
        <w:t xml:space="preserve">  background-position: right bottom, left top;</w:t>
        <w:br w:type="textWrapping"/>
        <w:t xml:space="preserve">  background-repeat: no-repeat, repeat;</w:t>
        <w:br w:type="textWrapping"/>
        <w:t xml:space="preserve">}</w:t>
      </w:r>
    </w:p>
    <w:p w:rsidR="00000000" w:rsidDel="00000000" w:rsidP="00000000" w:rsidRDefault="00000000" w:rsidRPr="00000000" w14:paraId="0000016D">
      <w:pPr>
        <w:pStyle w:val="Heading2"/>
        <w:shd w:fill="ffffff" w:val="clear"/>
        <w:spacing w:after="280" w:before="28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#example1 {</w:t>
        <w:br w:type="textWrapping"/>
        <w:t xml:space="preserve">  background: url(img_flwr.gif) right bottom no-repeat, url(paper.gif) left top repeat;</w:t>
        <w:br w:type="textWrapping"/>
        <w:t xml:space="preserve">}</w:t>
      </w:r>
    </w:p>
    <w:p w:rsidR="00000000" w:rsidDel="00000000" w:rsidP="00000000" w:rsidRDefault="00000000" w:rsidRPr="00000000" w14:paraId="0000016E">
      <w:pPr>
        <w:numPr>
          <w:ilvl w:val="0"/>
          <w:numId w:val="10"/>
        </w:numPr>
        <w:ind w:left="720" w:hanging="360"/>
        <w:rPr/>
      </w:pPr>
      <w:r w:rsidDel="00000000" w:rsidR="00000000" w:rsidRPr="00000000">
        <w:rPr>
          <w:rtl w:val="0"/>
        </w:rPr>
        <w:t xml:space="preserve">Background Gradients</w:t>
      </w:r>
    </w:p>
    <w:p w:rsidR="00000000" w:rsidDel="00000000" w:rsidP="00000000" w:rsidRDefault="00000000" w:rsidRPr="00000000" w14:paraId="0000016F">
      <w:pPr>
        <w:shd w:fill="ffffff" w:val="clear"/>
        <w:spacing w:after="288" w:before="288" w:line="240" w:lineRule="auto"/>
        <w:rPr/>
      </w:pPr>
      <w:r w:rsidDel="00000000" w:rsidR="00000000" w:rsidRPr="00000000">
        <w:rPr>
          <w:rtl w:val="0"/>
        </w:rPr>
        <w:t xml:space="preserve">CSS gradients let you display smooth transitions between two or more specified colors.</w:t>
      </w:r>
    </w:p>
    <w:p w:rsidR="00000000" w:rsidDel="00000000" w:rsidP="00000000" w:rsidRDefault="00000000" w:rsidRPr="00000000" w14:paraId="00000170">
      <w:pPr>
        <w:shd w:fill="ffffff" w:val="clear"/>
        <w:spacing w:after="288" w:before="288" w:line="240" w:lineRule="auto"/>
        <w:rPr/>
      </w:pPr>
      <w:r w:rsidDel="00000000" w:rsidR="00000000" w:rsidRPr="00000000">
        <w:rPr>
          <w:rtl w:val="0"/>
        </w:rPr>
        <w:t xml:space="preserve">CSS defines two types of gradients:</w:t>
      </w:r>
    </w:p>
    <w:p w:rsidR="00000000" w:rsidDel="00000000" w:rsidP="00000000" w:rsidRDefault="00000000" w:rsidRPr="00000000" w14:paraId="00000171">
      <w:pPr>
        <w:numPr>
          <w:ilvl w:val="0"/>
          <w:numId w:val="10"/>
        </w:numPr>
        <w:shd w:fill="ffffff" w:val="clear"/>
        <w:spacing w:after="0" w:before="280" w:line="240" w:lineRule="auto"/>
        <w:ind w:left="720" w:hanging="360"/>
        <w:rPr/>
      </w:pPr>
      <w:r w:rsidDel="00000000" w:rsidR="00000000" w:rsidRPr="00000000">
        <w:rPr>
          <w:rtl w:val="0"/>
        </w:rPr>
        <w:t xml:space="preserve">Linear Gradients (goes down/up/left/right/diagonally)</w:t>
      </w:r>
    </w:p>
    <w:p w:rsidR="00000000" w:rsidDel="00000000" w:rsidP="00000000" w:rsidRDefault="00000000" w:rsidRPr="00000000" w14:paraId="00000172">
      <w:pPr>
        <w:numPr>
          <w:ilvl w:val="0"/>
          <w:numId w:val="10"/>
        </w:numPr>
        <w:shd w:fill="ffffff" w:val="clear"/>
        <w:spacing w:after="280" w:before="0" w:line="240" w:lineRule="auto"/>
        <w:ind w:left="720" w:hanging="360"/>
        <w:rPr/>
      </w:pPr>
      <w:r w:rsidDel="00000000" w:rsidR="00000000" w:rsidRPr="00000000">
        <w:rPr>
          <w:rtl w:val="0"/>
        </w:rPr>
        <w:t xml:space="preserve">Radial Gradients (defined by their center)</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40) Text Effect </w:t>
      </w:r>
    </w:p>
    <w:p w:rsidR="00000000" w:rsidDel="00000000" w:rsidP="00000000" w:rsidRDefault="00000000" w:rsidRPr="00000000" w14:paraId="00000177">
      <w:pPr>
        <w:numPr>
          <w:ilvl w:val="0"/>
          <w:numId w:val="10"/>
        </w:numPr>
        <w:shd w:fill="ffffff" w:val="clear"/>
        <w:spacing w:after="0" w:before="280" w:line="240" w:lineRule="auto"/>
        <w:ind w:left="720" w:hanging="360"/>
        <w:rPr/>
      </w:pPr>
      <w:r w:rsidDel="00000000" w:rsidR="00000000" w:rsidRPr="00000000">
        <w:rPr>
          <w:rtl w:val="0"/>
        </w:rPr>
        <w:t xml:space="preserve">In this chapter you will learn about the following properties:</w:t>
      </w:r>
    </w:p>
    <w:p w:rsidR="00000000" w:rsidDel="00000000" w:rsidP="00000000" w:rsidRDefault="00000000" w:rsidRPr="00000000" w14:paraId="00000178">
      <w:pPr>
        <w:numPr>
          <w:ilvl w:val="0"/>
          <w:numId w:val="10"/>
        </w:numPr>
        <w:shd w:fill="ffffff" w:val="clear"/>
        <w:spacing w:after="0" w:before="0" w:line="240" w:lineRule="auto"/>
        <w:ind w:left="720" w:hanging="360"/>
        <w:rPr/>
      </w:pPr>
      <w:r w:rsidDel="00000000" w:rsidR="00000000" w:rsidRPr="00000000">
        <w:rPr>
          <w:rtl w:val="0"/>
        </w:rPr>
        <w:t xml:space="preserve">text-overflow</w:t>
      </w:r>
    </w:p>
    <w:p w:rsidR="00000000" w:rsidDel="00000000" w:rsidP="00000000" w:rsidRDefault="00000000" w:rsidRPr="00000000" w14:paraId="00000179">
      <w:pPr>
        <w:numPr>
          <w:ilvl w:val="0"/>
          <w:numId w:val="10"/>
        </w:numPr>
        <w:shd w:fill="ffffff" w:val="clear"/>
        <w:spacing w:after="0" w:before="0" w:line="240" w:lineRule="auto"/>
        <w:ind w:left="720" w:hanging="360"/>
        <w:rPr/>
      </w:pPr>
      <w:r w:rsidDel="00000000" w:rsidR="00000000" w:rsidRPr="00000000">
        <w:rPr>
          <w:rtl w:val="0"/>
        </w:rPr>
        <w:t xml:space="preserve">p.test1 {</w:t>
        <w:br w:type="textWrapping"/>
        <w:t xml:space="preserve">  white-space: nowrap;</w:t>
        <w:br w:type="textWrapping"/>
        <w:t xml:space="preserve">  width: 200px;</w:t>
        <w:br w:type="textWrapping"/>
        <w:t xml:space="preserve">  border: 1px solid #000000;</w:t>
        <w:br w:type="textWrapping"/>
        <w:t xml:space="preserve">  overflow: hidden;</w:t>
        <w:br w:type="textWrapping"/>
        <w:t xml:space="preserve">  text-overflow: clip;</w:t>
        <w:br w:type="textWrapping"/>
        <w:t xml:space="preserve">}</w:t>
        <w:br w:type="textWrapping"/>
        <w:br w:type="textWrapping"/>
        <w:t xml:space="preserve">p.test2 {</w:t>
        <w:br w:type="textWrapping"/>
        <w:t xml:space="preserve">  white-space: nowrap;</w:t>
        <w:br w:type="textWrapping"/>
        <w:t xml:space="preserve">  width: 200px;</w:t>
        <w:br w:type="textWrapping"/>
        <w:t xml:space="preserve">  border: 1px solid #000000;</w:t>
        <w:br w:type="textWrapping"/>
        <w:t xml:space="preserve">  overflow: hidden;</w:t>
        <w:br w:type="textWrapping"/>
        <w:t xml:space="preserve">  text-overflow: ellipsis;</w:t>
        <w:br w:type="textWrapping"/>
        <w:t xml:space="preserve">}</w:t>
      </w:r>
    </w:p>
    <w:p w:rsidR="00000000" w:rsidDel="00000000" w:rsidP="00000000" w:rsidRDefault="00000000" w:rsidRPr="00000000" w14:paraId="0000017A">
      <w:pPr>
        <w:numPr>
          <w:ilvl w:val="0"/>
          <w:numId w:val="10"/>
        </w:numPr>
        <w:shd w:fill="ffffff" w:val="clear"/>
        <w:spacing w:after="0" w:before="0" w:line="240" w:lineRule="auto"/>
        <w:ind w:left="720" w:hanging="360"/>
        <w:rPr/>
      </w:pPr>
      <w:r w:rsidDel="00000000" w:rsidR="00000000" w:rsidRPr="00000000">
        <w:rPr>
          <w:rtl w:val="0"/>
        </w:rPr>
        <w:t xml:space="preserve">word-wrap</w:t>
      </w:r>
    </w:p>
    <w:p w:rsidR="00000000" w:rsidDel="00000000" w:rsidP="00000000" w:rsidRDefault="00000000" w:rsidRPr="00000000" w14:paraId="0000017B">
      <w:pPr>
        <w:numPr>
          <w:ilvl w:val="0"/>
          <w:numId w:val="10"/>
        </w:numPr>
        <w:shd w:fill="ffffff" w:val="clear"/>
        <w:spacing w:after="0" w:before="0" w:line="240" w:lineRule="auto"/>
        <w:ind w:left="720" w:hanging="360"/>
        <w:rPr/>
      </w:pPr>
      <w:r w:rsidDel="00000000" w:rsidR="00000000" w:rsidRPr="00000000">
        <w:rPr>
          <w:rtl w:val="0"/>
        </w:rPr>
        <w:t xml:space="preserve">p {</w:t>
        <w:br w:type="textWrapping"/>
        <w:t xml:space="preserve">  word-wrap: break-word;</w:t>
        <w:br w:type="textWrapping"/>
        <w:t xml:space="preserve">}</w:t>
      </w:r>
    </w:p>
    <w:p w:rsidR="00000000" w:rsidDel="00000000" w:rsidP="00000000" w:rsidRDefault="00000000" w:rsidRPr="00000000" w14:paraId="0000017C">
      <w:pPr>
        <w:numPr>
          <w:ilvl w:val="0"/>
          <w:numId w:val="10"/>
        </w:numPr>
        <w:shd w:fill="ffffff" w:val="clear"/>
        <w:spacing w:after="0" w:before="0" w:line="240" w:lineRule="auto"/>
        <w:ind w:left="720" w:hanging="360"/>
        <w:rPr/>
      </w:pPr>
      <w:r w:rsidDel="00000000" w:rsidR="00000000" w:rsidRPr="00000000">
        <w:rPr>
          <w:rtl w:val="0"/>
        </w:rPr>
        <w:t xml:space="preserve">p.test1 {</w:t>
        <w:br w:type="textWrapping"/>
        <w:t xml:space="preserve">  word-break: keep-all;</w:t>
        <w:br w:type="textWrapping"/>
        <w:t xml:space="preserve">}</w:t>
        <w:br w:type="textWrapping"/>
        <w:br w:type="textWrapping"/>
        <w:t xml:space="preserve">p.test2 {</w:t>
        <w:br w:type="textWrapping"/>
        <w:t xml:space="preserve">  word-break: break-all;</w:t>
        <w:br w:type="textWrapping"/>
        <w:t xml:space="preserve">}</w:t>
      </w:r>
    </w:p>
    <w:p w:rsidR="00000000" w:rsidDel="00000000" w:rsidP="00000000" w:rsidRDefault="00000000" w:rsidRPr="00000000" w14:paraId="0000017D">
      <w:pPr>
        <w:numPr>
          <w:ilvl w:val="0"/>
          <w:numId w:val="10"/>
        </w:numPr>
        <w:shd w:fill="ffffff" w:val="clear"/>
        <w:spacing w:after="0" w:before="0" w:line="240" w:lineRule="auto"/>
        <w:ind w:left="720" w:hanging="360"/>
        <w:rPr/>
      </w:pPr>
      <w:r w:rsidDel="00000000" w:rsidR="00000000" w:rsidRPr="00000000">
        <w:rPr>
          <w:rtl w:val="0"/>
        </w:rPr>
      </w:r>
    </w:p>
    <w:p w:rsidR="00000000" w:rsidDel="00000000" w:rsidP="00000000" w:rsidRDefault="00000000" w:rsidRPr="00000000" w14:paraId="0000017E">
      <w:pPr>
        <w:numPr>
          <w:ilvl w:val="0"/>
          <w:numId w:val="10"/>
        </w:numPr>
        <w:shd w:fill="ffffff" w:val="clear"/>
        <w:spacing w:after="0" w:before="0" w:line="240" w:lineRule="auto"/>
        <w:ind w:left="720" w:hanging="360"/>
        <w:rPr/>
      </w:pPr>
      <w:r w:rsidDel="00000000" w:rsidR="00000000" w:rsidRPr="00000000">
        <w:rPr>
          <w:rtl w:val="0"/>
        </w:rPr>
        <w:t xml:space="preserve">writing-mode</w:t>
      </w:r>
    </w:p>
    <w:p w:rsidR="00000000" w:rsidDel="00000000" w:rsidP="00000000" w:rsidRDefault="00000000" w:rsidRPr="00000000" w14:paraId="0000017F">
      <w:pPr>
        <w:numPr>
          <w:ilvl w:val="0"/>
          <w:numId w:val="10"/>
        </w:numPr>
        <w:shd w:fill="ffffff" w:val="clear"/>
        <w:spacing w:after="280" w:before="0" w:line="240" w:lineRule="auto"/>
        <w:ind w:left="720" w:hanging="360"/>
        <w:rPr/>
      </w:pPr>
      <w:r w:rsidDel="00000000" w:rsidR="00000000" w:rsidRPr="00000000">
        <w:rPr>
          <w:rtl w:val="0"/>
        </w:rPr>
        <w:t xml:space="preserve">span.test2 {</w:t>
        <w:br w:type="textWrapping"/>
        <w:t xml:space="preserve">  writing-mode: vertical-rl;</w:t>
        <w:br w:type="textWrapping"/>
        <w:t xml:space="preserve">}</w:t>
      </w:r>
    </w:p>
    <w:p w:rsidR="00000000" w:rsidDel="00000000" w:rsidP="00000000" w:rsidRDefault="00000000" w:rsidRPr="00000000" w14:paraId="00000180">
      <w:pPr>
        <w:shd w:fill="ffffff" w:val="clear"/>
        <w:spacing w:after="280" w:before="280" w:line="240" w:lineRule="auto"/>
        <w:ind w:left="-709" w:firstLine="0"/>
        <w:rPr/>
      </w:pPr>
      <w:r w:rsidDel="00000000" w:rsidR="00000000" w:rsidRPr="00000000">
        <w:rPr>
          <w:rtl w:val="0"/>
        </w:rPr>
        <w:t xml:space="preserve">41) CSS @font-face Rule</w:t>
      </w:r>
    </w:p>
    <w:p w:rsidR="00000000" w:rsidDel="00000000" w:rsidP="00000000" w:rsidRDefault="00000000" w:rsidRPr="00000000" w14:paraId="00000181">
      <w:pPr>
        <w:shd w:fill="ffffff" w:val="clear"/>
        <w:spacing w:after="0" w:line="240" w:lineRule="auto"/>
        <w:ind w:left="720" w:firstLine="0"/>
        <w:rPr/>
      </w:pPr>
      <w:r w:rsidDel="00000000" w:rsidR="00000000" w:rsidRPr="00000000">
        <w:rPr>
          <w:rtl w:val="0"/>
        </w:rPr>
        <w:t xml:space="preserve">When you have found/bought the font you wish to use, just include the font file on your web server, and it will be automatically downloaded to the user when needed.</w:t>
      </w:r>
    </w:p>
    <w:p w:rsidR="00000000" w:rsidDel="00000000" w:rsidP="00000000" w:rsidRDefault="00000000" w:rsidRPr="00000000" w14:paraId="00000182">
      <w:pPr>
        <w:shd w:fill="ffffff" w:val="clear"/>
        <w:spacing w:before="280" w:line="240" w:lineRule="auto"/>
        <w:ind w:left="-709" w:firstLine="0"/>
        <w:rPr/>
      </w:pPr>
      <w:r w:rsidDel="00000000" w:rsidR="00000000" w:rsidRPr="00000000">
        <w:rPr>
          <w:rtl w:val="0"/>
        </w:rPr>
        <w:t xml:space="preserve">TrueType Fonts (TTF)</w:t>
      </w:r>
    </w:p>
    <w:p w:rsidR="00000000" w:rsidDel="00000000" w:rsidP="00000000" w:rsidRDefault="00000000" w:rsidRPr="00000000" w14:paraId="00000183">
      <w:pPr>
        <w:shd w:fill="ffffff" w:val="clear"/>
        <w:spacing w:before="280" w:line="240" w:lineRule="auto"/>
        <w:ind w:left="-709" w:firstLine="0"/>
        <w:rPr/>
      </w:pPr>
      <w:r w:rsidDel="00000000" w:rsidR="00000000" w:rsidRPr="00000000">
        <w:rPr>
          <w:rtl w:val="0"/>
        </w:rPr>
        <w:t xml:space="preserve">OpenType Fonts (OTF)</w:t>
      </w:r>
    </w:p>
    <w:p w:rsidR="00000000" w:rsidDel="00000000" w:rsidP="00000000" w:rsidRDefault="00000000" w:rsidRPr="00000000" w14:paraId="00000184">
      <w:pPr>
        <w:shd w:fill="ffffff" w:val="clear"/>
        <w:spacing w:before="280" w:line="240" w:lineRule="auto"/>
        <w:ind w:left="-709" w:firstLine="0"/>
        <w:rPr/>
      </w:pPr>
      <w:r w:rsidDel="00000000" w:rsidR="00000000" w:rsidRPr="00000000">
        <w:rPr>
          <w:rtl w:val="0"/>
        </w:rPr>
        <w:t xml:space="preserve">The Web Open Font Format (WOFF)</w:t>
      </w:r>
    </w:p>
    <w:p w:rsidR="00000000" w:rsidDel="00000000" w:rsidP="00000000" w:rsidRDefault="00000000" w:rsidRPr="00000000" w14:paraId="00000185">
      <w:pPr>
        <w:shd w:fill="ffffff" w:val="clear"/>
        <w:spacing w:before="280" w:line="240" w:lineRule="auto"/>
        <w:ind w:left="-709" w:firstLine="0"/>
        <w:rPr/>
      </w:pPr>
      <w:r w:rsidDel="00000000" w:rsidR="00000000" w:rsidRPr="00000000">
        <w:rPr>
          <w:rtl w:val="0"/>
        </w:rPr>
        <w:t xml:space="preserve">The Web Open Font Format (WOFF 2.0)</w:t>
      </w:r>
    </w:p>
    <w:p w:rsidR="00000000" w:rsidDel="00000000" w:rsidP="00000000" w:rsidRDefault="00000000" w:rsidRPr="00000000" w14:paraId="00000186">
      <w:pPr>
        <w:shd w:fill="ffffff" w:val="clear"/>
        <w:spacing w:before="280" w:line="240" w:lineRule="auto"/>
        <w:ind w:left="-709" w:firstLine="0"/>
        <w:rPr/>
      </w:pPr>
      <w:r w:rsidDel="00000000" w:rsidR="00000000" w:rsidRPr="00000000">
        <w:rPr>
          <w:rtl w:val="0"/>
        </w:rPr>
        <w:t xml:space="preserve">@font-face {</w:t>
      </w:r>
    </w:p>
    <w:p w:rsidR="00000000" w:rsidDel="00000000" w:rsidP="00000000" w:rsidRDefault="00000000" w:rsidRPr="00000000" w14:paraId="00000187">
      <w:pPr>
        <w:shd w:fill="ffffff" w:val="clear"/>
        <w:spacing w:before="280" w:line="240" w:lineRule="auto"/>
        <w:ind w:left="-709" w:firstLine="0"/>
        <w:rPr/>
      </w:pPr>
      <w:r w:rsidDel="00000000" w:rsidR="00000000" w:rsidRPr="00000000">
        <w:rPr>
          <w:rtl w:val="0"/>
        </w:rPr>
        <w:t xml:space="preserve">  font-family: myFirstFont;</w:t>
      </w:r>
    </w:p>
    <w:p w:rsidR="00000000" w:rsidDel="00000000" w:rsidP="00000000" w:rsidRDefault="00000000" w:rsidRPr="00000000" w14:paraId="00000188">
      <w:pPr>
        <w:shd w:fill="ffffff" w:val="clear"/>
        <w:spacing w:before="280" w:line="240" w:lineRule="auto"/>
        <w:ind w:left="-709" w:firstLine="0"/>
        <w:rPr/>
      </w:pPr>
      <w:r w:rsidDel="00000000" w:rsidR="00000000" w:rsidRPr="00000000">
        <w:rPr>
          <w:rtl w:val="0"/>
        </w:rPr>
        <w:t xml:space="preserve">  src: url(sansation_light.woff);</w:t>
      </w:r>
    </w:p>
    <w:p w:rsidR="00000000" w:rsidDel="00000000" w:rsidP="00000000" w:rsidRDefault="00000000" w:rsidRPr="00000000" w14:paraId="00000189">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8A">
      <w:pPr>
        <w:shd w:fill="ffffff" w:val="clear"/>
        <w:spacing w:before="280" w:line="240" w:lineRule="auto"/>
        <w:ind w:left="-709" w:firstLine="0"/>
        <w:rPr/>
      </w:pPr>
      <w:r w:rsidDel="00000000" w:rsidR="00000000" w:rsidRPr="00000000">
        <w:rPr>
          <w:rtl w:val="0"/>
        </w:rPr>
      </w:r>
    </w:p>
    <w:p w:rsidR="00000000" w:rsidDel="00000000" w:rsidP="00000000" w:rsidRDefault="00000000" w:rsidRPr="00000000" w14:paraId="0000018B">
      <w:pPr>
        <w:shd w:fill="ffffff" w:val="clear"/>
        <w:spacing w:before="280" w:line="240" w:lineRule="auto"/>
        <w:ind w:left="-709" w:firstLine="0"/>
        <w:rPr/>
      </w:pPr>
      <w:r w:rsidDel="00000000" w:rsidR="00000000" w:rsidRPr="00000000">
        <w:rPr>
          <w:rtl w:val="0"/>
        </w:rPr>
        <w:t xml:space="preserve">div {</w:t>
      </w:r>
    </w:p>
    <w:p w:rsidR="00000000" w:rsidDel="00000000" w:rsidP="00000000" w:rsidRDefault="00000000" w:rsidRPr="00000000" w14:paraId="0000018C">
      <w:pPr>
        <w:shd w:fill="ffffff" w:val="clear"/>
        <w:spacing w:before="280" w:line="240" w:lineRule="auto"/>
        <w:ind w:left="-709" w:firstLine="0"/>
        <w:rPr/>
      </w:pPr>
      <w:r w:rsidDel="00000000" w:rsidR="00000000" w:rsidRPr="00000000">
        <w:rPr>
          <w:rtl w:val="0"/>
        </w:rPr>
        <w:t xml:space="preserve">  font-family: myFirstFont;</w:t>
      </w:r>
    </w:p>
    <w:p w:rsidR="00000000" w:rsidDel="00000000" w:rsidP="00000000" w:rsidRDefault="00000000" w:rsidRPr="00000000" w14:paraId="0000018D">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8E">
      <w:pPr>
        <w:shd w:fill="ffffff" w:val="clear"/>
        <w:spacing w:before="280" w:line="240" w:lineRule="auto"/>
        <w:ind w:left="-709" w:firstLine="0"/>
        <w:rPr/>
      </w:pPr>
      <w:r w:rsidDel="00000000" w:rsidR="00000000" w:rsidRPr="00000000">
        <w:rPr>
          <w:rtl w:val="0"/>
        </w:rPr>
      </w:r>
    </w:p>
    <w:p w:rsidR="00000000" w:rsidDel="00000000" w:rsidP="00000000" w:rsidRDefault="00000000" w:rsidRPr="00000000" w14:paraId="0000018F">
      <w:pPr>
        <w:shd w:fill="ffffff" w:val="clear"/>
        <w:spacing w:before="280" w:line="240" w:lineRule="auto"/>
        <w:ind w:left="-709" w:firstLine="0"/>
        <w:rPr/>
      </w:pPr>
      <w:r w:rsidDel="00000000" w:rsidR="00000000" w:rsidRPr="00000000">
        <w:rPr>
          <w:rtl w:val="0"/>
        </w:rPr>
        <w:t xml:space="preserve">42) CSS Transitions</w:t>
      </w:r>
    </w:p>
    <w:p w:rsidR="00000000" w:rsidDel="00000000" w:rsidP="00000000" w:rsidRDefault="00000000" w:rsidRPr="00000000" w14:paraId="00000190">
      <w:pPr>
        <w:shd w:fill="ffffff" w:val="clear"/>
        <w:spacing w:after="0" w:line="240" w:lineRule="auto"/>
        <w:rPr/>
      </w:pPr>
      <w:r w:rsidDel="00000000" w:rsidR="00000000" w:rsidRPr="00000000">
        <w:rPr>
          <w:rtl w:val="0"/>
        </w:rPr>
        <w:t xml:space="preserve">CSS transitions allows you to change property values smoothly, over a given duration.</w:t>
      </w:r>
    </w:p>
    <w:p w:rsidR="00000000" w:rsidDel="00000000" w:rsidP="00000000" w:rsidRDefault="00000000" w:rsidRPr="00000000" w14:paraId="00000191">
      <w:pPr>
        <w:shd w:fill="ffffff" w:val="clear"/>
        <w:spacing w:after="0" w:line="240" w:lineRule="auto"/>
        <w:rPr/>
      </w:pPr>
      <w:r w:rsidDel="00000000" w:rsidR="00000000" w:rsidRPr="00000000">
        <w:rPr>
          <w:rtl w:val="0"/>
        </w:rPr>
        <w:t xml:space="preserve">we can add an effect when changing from one style to another, without using Flash animations or JavaScript's. </w:t>
      </w:r>
    </w:p>
    <w:p w:rsidR="00000000" w:rsidDel="00000000" w:rsidP="00000000" w:rsidRDefault="00000000" w:rsidRPr="00000000" w14:paraId="00000192">
      <w:pPr>
        <w:shd w:fill="ffffff" w:val="clear"/>
        <w:spacing w:before="280" w:line="240" w:lineRule="auto"/>
        <w:ind w:left="-709" w:firstLine="0"/>
        <w:rPr/>
      </w:pPr>
      <w:r w:rsidDel="00000000" w:rsidR="00000000" w:rsidRPr="00000000">
        <w:rPr>
          <w:rtl w:val="0"/>
        </w:rPr>
        <w:t xml:space="preserve">&lt;style&gt; </w:t>
      </w:r>
    </w:p>
    <w:p w:rsidR="00000000" w:rsidDel="00000000" w:rsidP="00000000" w:rsidRDefault="00000000" w:rsidRPr="00000000" w14:paraId="00000193">
      <w:pPr>
        <w:shd w:fill="ffffff" w:val="clear"/>
        <w:spacing w:before="280" w:line="240" w:lineRule="auto"/>
        <w:ind w:left="-709" w:firstLine="0"/>
        <w:rPr/>
      </w:pPr>
      <w:r w:rsidDel="00000000" w:rsidR="00000000" w:rsidRPr="00000000">
        <w:rPr>
          <w:rtl w:val="0"/>
        </w:rPr>
        <w:t xml:space="preserve">div {</w:t>
      </w:r>
    </w:p>
    <w:p w:rsidR="00000000" w:rsidDel="00000000" w:rsidP="00000000" w:rsidRDefault="00000000" w:rsidRPr="00000000" w14:paraId="00000194">
      <w:pPr>
        <w:shd w:fill="ffffff" w:val="clear"/>
        <w:spacing w:before="280" w:line="240" w:lineRule="auto"/>
        <w:ind w:left="-709" w:firstLine="0"/>
        <w:rPr/>
      </w:pPr>
      <w:r w:rsidDel="00000000" w:rsidR="00000000" w:rsidRPr="00000000">
        <w:rPr>
          <w:rtl w:val="0"/>
        </w:rPr>
        <w:t xml:space="preserve">  width: 100px;</w:t>
      </w:r>
    </w:p>
    <w:p w:rsidR="00000000" w:rsidDel="00000000" w:rsidP="00000000" w:rsidRDefault="00000000" w:rsidRPr="00000000" w14:paraId="00000195">
      <w:pPr>
        <w:shd w:fill="ffffff" w:val="clear"/>
        <w:spacing w:before="280" w:line="240" w:lineRule="auto"/>
        <w:ind w:left="-709" w:firstLine="0"/>
        <w:rPr/>
      </w:pPr>
      <w:r w:rsidDel="00000000" w:rsidR="00000000" w:rsidRPr="00000000">
        <w:rPr>
          <w:rtl w:val="0"/>
        </w:rPr>
        <w:t xml:space="preserve">  height: 100px;</w:t>
      </w:r>
    </w:p>
    <w:p w:rsidR="00000000" w:rsidDel="00000000" w:rsidP="00000000" w:rsidRDefault="00000000" w:rsidRPr="00000000" w14:paraId="00000196">
      <w:pPr>
        <w:shd w:fill="ffffff" w:val="clear"/>
        <w:spacing w:before="280" w:line="240" w:lineRule="auto"/>
        <w:ind w:left="-709" w:firstLine="0"/>
        <w:rPr/>
      </w:pPr>
      <w:r w:rsidDel="00000000" w:rsidR="00000000" w:rsidRPr="00000000">
        <w:rPr>
          <w:rtl w:val="0"/>
        </w:rPr>
        <w:t xml:space="preserve">  background: red;</w:t>
      </w:r>
    </w:p>
    <w:p w:rsidR="00000000" w:rsidDel="00000000" w:rsidP="00000000" w:rsidRDefault="00000000" w:rsidRPr="00000000" w14:paraId="00000197">
      <w:pPr>
        <w:shd w:fill="ffffff" w:val="clear"/>
        <w:spacing w:before="280" w:line="240" w:lineRule="auto"/>
        <w:ind w:left="-709" w:firstLine="0"/>
        <w:rPr/>
      </w:pPr>
      <w:r w:rsidDel="00000000" w:rsidR="00000000" w:rsidRPr="00000000">
        <w:rPr>
          <w:rtl w:val="0"/>
        </w:rPr>
        <w:t xml:space="preserve">  transition: width 2s,height 2s;</w:t>
      </w:r>
    </w:p>
    <w:p w:rsidR="00000000" w:rsidDel="00000000" w:rsidP="00000000" w:rsidRDefault="00000000" w:rsidRPr="00000000" w14:paraId="00000198">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99">
      <w:pPr>
        <w:shd w:fill="ffffff" w:val="clear"/>
        <w:spacing w:before="280" w:line="240" w:lineRule="auto"/>
        <w:ind w:left="-709" w:firstLine="0"/>
        <w:rPr/>
      </w:pPr>
      <w:r w:rsidDel="00000000" w:rsidR="00000000" w:rsidRPr="00000000">
        <w:rPr>
          <w:rtl w:val="0"/>
        </w:rPr>
        <w:t xml:space="preserve">div:hover {</w:t>
      </w:r>
    </w:p>
    <w:p w:rsidR="00000000" w:rsidDel="00000000" w:rsidP="00000000" w:rsidRDefault="00000000" w:rsidRPr="00000000" w14:paraId="0000019A">
      <w:pPr>
        <w:shd w:fill="ffffff" w:val="clear"/>
        <w:spacing w:before="280" w:line="240" w:lineRule="auto"/>
        <w:ind w:left="-709" w:firstLine="0"/>
        <w:rPr/>
      </w:pPr>
      <w:r w:rsidDel="00000000" w:rsidR="00000000" w:rsidRPr="00000000">
        <w:rPr>
          <w:rtl w:val="0"/>
        </w:rPr>
        <w:t xml:space="preserve">  width: 300px;</w:t>
      </w:r>
    </w:p>
    <w:p w:rsidR="00000000" w:rsidDel="00000000" w:rsidP="00000000" w:rsidRDefault="00000000" w:rsidRPr="00000000" w14:paraId="0000019B">
      <w:pPr>
        <w:shd w:fill="ffffff" w:val="clear"/>
        <w:spacing w:before="280" w:line="240" w:lineRule="auto"/>
        <w:ind w:left="-709" w:firstLine="0"/>
        <w:rPr/>
      </w:pPr>
      <w:r w:rsidDel="00000000" w:rsidR="00000000" w:rsidRPr="00000000">
        <w:rPr>
          <w:rtl w:val="0"/>
        </w:rPr>
        <w:t xml:space="preserve">  height: 300px;</w:t>
      </w:r>
    </w:p>
    <w:p w:rsidR="00000000" w:rsidDel="00000000" w:rsidP="00000000" w:rsidRDefault="00000000" w:rsidRPr="00000000" w14:paraId="0000019C">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9D">
      <w:pPr>
        <w:shd w:fill="ffffff" w:val="clear"/>
        <w:spacing w:before="280" w:line="240" w:lineRule="auto"/>
        <w:ind w:left="-709" w:firstLine="0"/>
        <w:rPr/>
      </w:pPr>
      <w:r w:rsidDel="00000000" w:rsidR="00000000" w:rsidRPr="00000000">
        <w:rPr>
          <w:rtl w:val="0"/>
        </w:rPr>
        <w:t xml:space="preserve">&lt;/style&gt;</w:t>
      </w:r>
    </w:p>
    <w:p w:rsidR="00000000" w:rsidDel="00000000" w:rsidP="00000000" w:rsidRDefault="00000000" w:rsidRPr="00000000" w14:paraId="0000019E">
      <w:pPr>
        <w:shd w:fill="ffffff" w:val="clear"/>
        <w:spacing w:before="280" w:line="240" w:lineRule="auto"/>
        <w:ind w:left="-709" w:firstLine="0"/>
        <w:rPr/>
      </w:pPr>
      <w:r w:rsidDel="00000000" w:rsidR="00000000" w:rsidRPr="00000000">
        <w:rPr>
          <w:rtl w:val="0"/>
        </w:rPr>
        <w:t xml:space="preserve">43) CSS 2D AND 3D transform</w:t>
      </w:r>
    </w:p>
    <w:p w:rsidR="00000000" w:rsidDel="00000000" w:rsidP="00000000" w:rsidRDefault="00000000" w:rsidRPr="00000000" w14:paraId="0000019F">
      <w:pPr>
        <w:pStyle w:val="Heading2"/>
        <w:shd w:fill="ffffff" w:val="clear"/>
        <w:spacing w:after="280" w:before="280" w:lineRule="auto"/>
        <w:rPr>
          <w:rFonts w:ascii="Calibri" w:cs="Calibri" w:eastAsia="Calibri" w:hAnsi="Calibri"/>
          <w:b w:val="0"/>
          <w:sz w:val="22"/>
          <w:szCs w:val="22"/>
        </w:rPr>
      </w:pPr>
      <w:bookmarkStart w:colFirst="0" w:colLast="0" w:name="_heading=h.49b2j8o6dc33" w:id="1"/>
      <w:bookmarkEnd w:id="1"/>
      <w:r w:rsidDel="00000000" w:rsidR="00000000" w:rsidRPr="00000000">
        <w:rPr>
          <w:rFonts w:ascii="Calibri" w:cs="Calibri" w:eastAsia="Calibri" w:hAnsi="Calibri"/>
          <w:b w:val="0"/>
          <w:sz w:val="22"/>
          <w:szCs w:val="22"/>
          <w:rtl w:val="0"/>
        </w:rPr>
        <w:t xml:space="preserve">CSS 2D Transforms</w:t>
      </w:r>
    </w:p>
    <w:p w:rsidR="00000000" w:rsidDel="00000000" w:rsidP="00000000" w:rsidRDefault="00000000" w:rsidRPr="00000000" w14:paraId="000001A0">
      <w:pPr>
        <w:shd w:fill="ffffff" w:val="clear"/>
        <w:spacing w:after="280" w:before="280" w:line="240" w:lineRule="auto"/>
        <w:rPr/>
      </w:pPr>
      <w:r w:rsidDel="00000000" w:rsidR="00000000" w:rsidRPr="00000000">
        <w:rPr>
          <w:rtl w:val="0"/>
        </w:rPr>
        <w:t xml:space="preserve">CSS transforms allow you to move, rotate, scale, and skew elements.</w:t>
      </w:r>
    </w:p>
    <w:p w:rsidR="00000000" w:rsidDel="00000000" w:rsidP="00000000" w:rsidRDefault="00000000" w:rsidRPr="00000000" w14:paraId="000001A1">
      <w:pPr>
        <w:shd w:fill="ffffff" w:val="clear"/>
        <w:spacing w:after="280" w:before="280" w:line="240" w:lineRule="auto"/>
        <w:rPr/>
      </w:pPr>
      <w:r w:rsidDel="00000000" w:rsidR="00000000" w:rsidRPr="00000000">
        <w:rPr>
          <w:rtl w:val="0"/>
        </w:rPr>
        <w:t xml:space="preserve">Mouse over the element below to see a 2D transformation:</w:t>
      </w:r>
    </w:p>
    <w:p w:rsidR="00000000" w:rsidDel="00000000" w:rsidP="00000000" w:rsidRDefault="00000000" w:rsidRPr="00000000" w14:paraId="000001A2">
      <w:pPr>
        <w:shd w:fill="ffffff" w:val="clear"/>
        <w:spacing w:after="280" w:before="280" w:line="240" w:lineRule="auto"/>
        <w:rPr/>
      </w:pPr>
      <w:r w:rsidDel="00000000" w:rsidR="00000000" w:rsidRPr="00000000">
        <w:rPr>
          <w:rtl w:val="0"/>
        </w:rPr>
        <w:t xml:space="preserve">With the CSS transform property you can use the following 2D transformation methods:</w:t>
      </w:r>
    </w:p>
    <w:p w:rsidR="00000000" w:rsidDel="00000000" w:rsidP="00000000" w:rsidRDefault="00000000" w:rsidRPr="00000000" w14:paraId="000001A3">
      <w:pPr>
        <w:numPr>
          <w:ilvl w:val="0"/>
          <w:numId w:val="11"/>
        </w:numPr>
        <w:shd w:fill="ffffff" w:val="clear"/>
        <w:spacing w:after="0" w:before="220" w:line="240" w:lineRule="auto"/>
        <w:ind w:left="720" w:hanging="360"/>
        <w:rPr/>
      </w:pPr>
      <w:r w:rsidDel="00000000" w:rsidR="00000000" w:rsidRPr="00000000">
        <w:rPr>
          <w:rtl w:val="0"/>
        </w:rPr>
        <w:t xml:space="preserve">translate()</w:t>
      </w:r>
    </w:p>
    <w:p w:rsidR="00000000" w:rsidDel="00000000" w:rsidP="00000000" w:rsidRDefault="00000000" w:rsidRPr="00000000" w14:paraId="000001A4">
      <w:pPr>
        <w:numPr>
          <w:ilvl w:val="0"/>
          <w:numId w:val="11"/>
        </w:numPr>
        <w:shd w:fill="ffffff" w:val="clear"/>
        <w:spacing w:after="0" w:before="0" w:line="240" w:lineRule="auto"/>
        <w:ind w:left="720" w:hanging="360"/>
        <w:rPr/>
      </w:pPr>
      <w:r w:rsidDel="00000000" w:rsidR="00000000" w:rsidRPr="00000000">
        <w:rPr>
          <w:rtl w:val="0"/>
        </w:rPr>
        <w:t xml:space="preserve">rotate()</w:t>
      </w:r>
    </w:p>
    <w:p w:rsidR="00000000" w:rsidDel="00000000" w:rsidP="00000000" w:rsidRDefault="00000000" w:rsidRPr="00000000" w14:paraId="000001A5">
      <w:pPr>
        <w:numPr>
          <w:ilvl w:val="0"/>
          <w:numId w:val="11"/>
        </w:numPr>
        <w:shd w:fill="ffffff" w:val="clear"/>
        <w:spacing w:after="0" w:before="0" w:line="240" w:lineRule="auto"/>
        <w:ind w:left="720" w:hanging="360"/>
        <w:rPr/>
      </w:pPr>
      <w:r w:rsidDel="00000000" w:rsidR="00000000" w:rsidRPr="00000000">
        <w:rPr>
          <w:rtl w:val="0"/>
        </w:rPr>
        <w:t xml:space="preserve">scaleX()</w:t>
      </w:r>
    </w:p>
    <w:p w:rsidR="00000000" w:rsidDel="00000000" w:rsidP="00000000" w:rsidRDefault="00000000" w:rsidRPr="00000000" w14:paraId="000001A6">
      <w:pPr>
        <w:numPr>
          <w:ilvl w:val="0"/>
          <w:numId w:val="11"/>
        </w:numPr>
        <w:shd w:fill="ffffff" w:val="clear"/>
        <w:spacing w:after="0" w:before="0" w:line="240" w:lineRule="auto"/>
        <w:ind w:left="720" w:hanging="360"/>
        <w:rPr/>
      </w:pPr>
      <w:r w:rsidDel="00000000" w:rsidR="00000000" w:rsidRPr="00000000">
        <w:rPr>
          <w:rtl w:val="0"/>
        </w:rPr>
        <w:t xml:space="preserve">scaleY()</w:t>
      </w:r>
    </w:p>
    <w:p w:rsidR="00000000" w:rsidDel="00000000" w:rsidP="00000000" w:rsidRDefault="00000000" w:rsidRPr="00000000" w14:paraId="000001A7">
      <w:pPr>
        <w:numPr>
          <w:ilvl w:val="0"/>
          <w:numId w:val="11"/>
        </w:numPr>
        <w:shd w:fill="ffffff" w:val="clear"/>
        <w:spacing w:after="220" w:before="0" w:line="240" w:lineRule="auto"/>
        <w:ind w:left="720" w:hanging="360"/>
        <w:rPr/>
      </w:pPr>
      <w:r w:rsidDel="00000000" w:rsidR="00000000" w:rsidRPr="00000000">
        <w:rPr>
          <w:rtl w:val="0"/>
        </w:rPr>
        <w:t xml:space="preserve">scale()</w:t>
      </w:r>
    </w:p>
    <w:p w:rsidR="00000000" w:rsidDel="00000000" w:rsidP="00000000" w:rsidRDefault="00000000" w:rsidRPr="00000000" w14:paraId="000001A8">
      <w:pPr>
        <w:pStyle w:val="Heading2"/>
        <w:shd w:fill="ffffff" w:val="clear"/>
        <w:spacing w:after="280" w:before="280" w:lineRule="auto"/>
        <w:rPr>
          <w:rFonts w:ascii="Calibri" w:cs="Calibri" w:eastAsia="Calibri" w:hAnsi="Calibri"/>
          <w:b w:val="0"/>
          <w:sz w:val="22"/>
          <w:szCs w:val="22"/>
        </w:rPr>
      </w:pPr>
      <w:bookmarkStart w:colFirst="0" w:colLast="0" w:name="_heading=h.367864l86rkd" w:id="2"/>
      <w:bookmarkEnd w:id="2"/>
      <w:r w:rsidDel="00000000" w:rsidR="00000000" w:rsidRPr="00000000">
        <w:rPr>
          <w:rFonts w:ascii="Calibri" w:cs="Calibri" w:eastAsia="Calibri" w:hAnsi="Calibri"/>
          <w:b w:val="0"/>
          <w:sz w:val="22"/>
          <w:szCs w:val="22"/>
          <w:rtl w:val="0"/>
        </w:rPr>
        <w:t xml:space="preserve">CSS 3D Transforms Methods</w:t>
      </w:r>
    </w:p>
    <w:p w:rsidR="00000000" w:rsidDel="00000000" w:rsidP="00000000" w:rsidRDefault="00000000" w:rsidRPr="00000000" w14:paraId="000001A9">
      <w:pPr>
        <w:shd w:fill="ffffff" w:val="clear"/>
        <w:spacing w:after="280" w:before="280" w:line="240" w:lineRule="auto"/>
        <w:rPr/>
      </w:pPr>
      <w:r w:rsidDel="00000000" w:rsidR="00000000" w:rsidRPr="00000000">
        <w:rPr>
          <w:rtl w:val="0"/>
        </w:rPr>
        <w:t xml:space="preserve">With the CSS transform property you can use the following 3D transformation methods:</w:t>
      </w:r>
    </w:p>
    <w:p w:rsidR="00000000" w:rsidDel="00000000" w:rsidP="00000000" w:rsidRDefault="00000000" w:rsidRPr="00000000" w14:paraId="000001AA">
      <w:pPr>
        <w:numPr>
          <w:ilvl w:val="0"/>
          <w:numId w:val="17"/>
        </w:numPr>
        <w:shd w:fill="ffffff" w:val="clear"/>
        <w:spacing w:after="0" w:before="220" w:line="240" w:lineRule="auto"/>
        <w:ind w:left="720" w:hanging="360"/>
        <w:rPr/>
      </w:pPr>
      <w:r w:rsidDel="00000000" w:rsidR="00000000" w:rsidRPr="00000000">
        <w:rPr>
          <w:rtl w:val="0"/>
        </w:rPr>
        <w:t xml:space="preserve">rotateX()</w:t>
      </w:r>
    </w:p>
    <w:p w:rsidR="00000000" w:rsidDel="00000000" w:rsidP="00000000" w:rsidRDefault="00000000" w:rsidRPr="00000000" w14:paraId="000001AB">
      <w:pPr>
        <w:numPr>
          <w:ilvl w:val="0"/>
          <w:numId w:val="17"/>
        </w:numPr>
        <w:shd w:fill="ffffff" w:val="clear"/>
        <w:spacing w:after="0" w:before="0" w:line="240" w:lineRule="auto"/>
        <w:ind w:left="720" w:hanging="360"/>
        <w:rPr/>
      </w:pPr>
      <w:r w:rsidDel="00000000" w:rsidR="00000000" w:rsidRPr="00000000">
        <w:rPr>
          <w:rtl w:val="0"/>
        </w:rPr>
        <w:t xml:space="preserve">rotateY()</w:t>
      </w:r>
    </w:p>
    <w:p w:rsidR="00000000" w:rsidDel="00000000" w:rsidP="00000000" w:rsidRDefault="00000000" w:rsidRPr="00000000" w14:paraId="000001AC">
      <w:pPr>
        <w:numPr>
          <w:ilvl w:val="0"/>
          <w:numId w:val="17"/>
        </w:numPr>
        <w:shd w:fill="ffffff" w:val="clear"/>
        <w:spacing w:after="220" w:before="0" w:line="240" w:lineRule="auto"/>
        <w:ind w:left="720" w:hanging="360"/>
        <w:rPr/>
      </w:pPr>
      <w:r w:rsidDel="00000000" w:rsidR="00000000" w:rsidRPr="00000000">
        <w:rPr>
          <w:rtl w:val="0"/>
        </w:rPr>
        <w:t xml:space="preserve">rotateZ()</w:t>
      </w:r>
    </w:p>
    <w:p w:rsidR="00000000" w:rsidDel="00000000" w:rsidP="00000000" w:rsidRDefault="00000000" w:rsidRPr="00000000" w14:paraId="000001AD">
      <w:pPr>
        <w:shd w:fill="ffffff" w:val="clear"/>
        <w:spacing w:before="280" w:line="240" w:lineRule="auto"/>
        <w:ind w:left="-709" w:firstLine="0"/>
        <w:rPr/>
      </w:pPr>
      <w:r w:rsidDel="00000000" w:rsidR="00000000" w:rsidRPr="00000000">
        <w:rPr>
          <w:rtl w:val="0"/>
        </w:rPr>
        <w:t xml:space="preserve">44) CSS Animations</w:t>
      </w:r>
    </w:p>
    <w:p w:rsidR="00000000" w:rsidDel="00000000" w:rsidP="00000000" w:rsidRDefault="00000000" w:rsidRPr="00000000" w14:paraId="000001AE">
      <w:pPr>
        <w:shd w:fill="ffffff" w:val="clear"/>
        <w:spacing w:after="0" w:line="240" w:lineRule="auto"/>
        <w:rPr/>
      </w:pPr>
      <w:r w:rsidDel="00000000" w:rsidR="00000000" w:rsidRPr="00000000">
        <w:rPr>
          <w:rtl w:val="0"/>
        </w:rPr>
        <w:t xml:space="preserve">@keyframesRule</w:t>
      </w:r>
    </w:p>
    <w:p w:rsidR="00000000" w:rsidDel="00000000" w:rsidP="00000000" w:rsidRDefault="00000000" w:rsidRPr="00000000" w14:paraId="000001AF">
      <w:pPr>
        <w:shd w:fill="ffffff" w:val="clear"/>
        <w:spacing w:after="0" w:line="240" w:lineRule="auto"/>
        <w:rPr/>
      </w:pPr>
      <w:r w:rsidDel="00000000" w:rsidR="00000000" w:rsidRPr="00000000">
        <w:rPr>
          <w:rtl w:val="0"/>
        </w:rPr>
        <w:t xml:space="preserve">The @keyframesrule is where the animation is created. Specify a CSS style inside the @keyframesrule and the animation will gradually change from the current style to the new style.</w:t>
      </w:r>
    </w:p>
    <w:p w:rsidR="00000000" w:rsidDel="00000000" w:rsidP="00000000" w:rsidRDefault="00000000" w:rsidRPr="00000000" w14:paraId="000001B0">
      <w:pPr>
        <w:shd w:fill="ffffff" w:val="clear"/>
        <w:spacing w:after="0" w:line="240" w:lineRule="auto"/>
        <w:rPr/>
      </w:pPr>
      <w:r w:rsidDel="00000000" w:rsidR="00000000" w:rsidRPr="00000000">
        <w:rPr>
          <w:rtl w:val="0"/>
        </w:rPr>
      </w:r>
    </w:p>
    <w:p w:rsidR="00000000" w:rsidDel="00000000" w:rsidP="00000000" w:rsidRDefault="00000000" w:rsidRPr="00000000" w14:paraId="000001B1">
      <w:pPr>
        <w:shd w:fill="ffffff" w:val="clear"/>
        <w:spacing w:after="0" w:line="240" w:lineRule="auto"/>
        <w:rPr/>
      </w:pPr>
      <w:r w:rsidDel="00000000" w:rsidR="00000000" w:rsidRPr="00000000">
        <w:rPr>
          <w:rtl w:val="0"/>
        </w:rPr>
        <w:t xml:space="preserve">Property</w:t>
      </w:r>
    </w:p>
    <w:p w:rsidR="00000000" w:rsidDel="00000000" w:rsidP="00000000" w:rsidRDefault="00000000" w:rsidRPr="00000000" w14:paraId="000001B2">
      <w:pPr>
        <w:shd w:fill="ffffff" w:val="clear"/>
        <w:spacing w:after="0" w:line="240" w:lineRule="auto"/>
        <w:ind w:left="-709" w:firstLine="0"/>
        <w:rPr/>
      </w:pPr>
      <w:r w:rsidDel="00000000" w:rsidR="00000000" w:rsidRPr="00000000">
        <w:rPr>
          <w:rtl w:val="0"/>
        </w:rPr>
        <w:t xml:space="preserve">• @keyframes:- Specifies the animation</w:t>
      </w:r>
    </w:p>
    <w:p w:rsidR="00000000" w:rsidDel="00000000" w:rsidP="00000000" w:rsidRDefault="00000000" w:rsidRPr="00000000" w14:paraId="000001B3">
      <w:pPr>
        <w:shd w:fill="ffffff" w:val="clear"/>
        <w:spacing w:after="0" w:line="240" w:lineRule="auto"/>
        <w:ind w:left="-709" w:firstLine="0"/>
        <w:rPr/>
      </w:pPr>
      <w:r w:rsidDel="00000000" w:rsidR="00000000" w:rsidRPr="00000000">
        <w:rPr>
          <w:rtl w:val="0"/>
        </w:rPr>
        <w:t xml:space="preserve">•Animation-name :- Specifies the name of the @keyframesanimation</w:t>
      </w:r>
    </w:p>
    <w:p w:rsidR="00000000" w:rsidDel="00000000" w:rsidP="00000000" w:rsidRDefault="00000000" w:rsidRPr="00000000" w14:paraId="000001B4">
      <w:pPr>
        <w:shd w:fill="ffffff" w:val="clear"/>
        <w:spacing w:after="0" w:line="240" w:lineRule="auto"/>
        <w:ind w:left="-709" w:firstLine="0"/>
        <w:rPr/>
      </w:pPr>
      <w:r w:rsidDel="00000000" w:rsidR="00000000" w:rsidRPr="00000000">
        <w:rPr>
          <w:rtl w:val="0"/>
        </w:rPr>
        <w:t xml:space="preserve">•Animation-duration:- Specifies how many seconds or milliseconds an animation takes to complete one cycle. Default 0</w:t>
      </w:r>
    </w:p>
    <w:p w:rsidR="00000000" w:rsidDel="00000000" w:rsidP="00000000" w:rsidRDefault="00000000" w:rsidRPr="00000000" w14:paraId="000001B5">
      <w:pPr>
        <w:shd w:fill="ffffff" w:val="clear"/>
        <w:spacing w:after="0" w:line="240" w:lineRule="auto"/>
        <w:ind w:left="-709" w:firstLine="0"/>
        <w:rPr/>
      </w:pPr>
      <w:r w:rsidDel="00000000" w:rsidR="00000000" w:rsidRPr="00000000">
        <w:rPr>
          <w:rtl w:val="0"/>
        </w:rPr>
        <w:t xml:space="preserve">•Animation-timing-function:- Describes how the animation will progress over one cycle of its duration. Default "ease</w:t>
      </w:r>
    </w:p>
    <w:p w:rsidR="00000000" w:rsidDel="00000000" w:rsidP="00000000" w:rsidRDefault="00000000" w:rsidRPr="00000000" w14:paraId="000001B6">
      <w:pPr>
        <w:shd w:fill="ffffff" w:val="clear"/>
        <w:spacing w:after="0" w:line="240" w:lineRule="auto"/>
        <w:ind w:left="-709" w:firstLine="0"/>
        <w:rPr/>
      </w:pPr>
      <w:r w:rsidDel="00000000" w:rsidR="00000000" w:rsidRPr="00000000">
        <w:rPr>
          <w:rtl w:val="0"/>
        </w:rPr>
        <w:t xml:space="preserve">•Animation-delay:- Specifies when the animation will start. Default 0</w:t>
      </w:r>
    </w:p>
    <w:p w:rsidR="00000000" w:rsidDel="00000000" w:rsidP="00000000" w:rsidRDefault="00000000" w:rsidRPr="00000000" w14:paraId="000001B7">
      <w:pPr>
        <w:shd w:fill="ffffff" w:val="clear"/>
        <w:spacing w:after="0" w:line="240" w:lineRule="auto"/>
        <w:ind w:left="-709" w:firstLine="0"/>
        <w:rPr/>
      </w:pPr>
      <w:r w:rsidDel="00000000" w:rsidR="00000000" w:rsidRPr="00000000">
        <w:rPr>
          <w:rtl w:val="0"/>
        </w:rPr>
        <w:t xml:space="preserve">• Animation-iteration-count:- Specifies the number of times an animation is played. Default 1</w:t>
      </w:r>
    </w:p>
    <w:p w:rsidR="00000000" w:rsidDel="00000000" w:rsidP="00000000" w:rsidRDefault="00000000" w:rsidRPr="00000000" w14:paraId="000001B8">
      <w:pPr>
        <w:shd w:fill="ffffff" w:val="clear"/>
        <w:spacing w:after="0" w:line="240" w:lineRule="auto"/>
        <w:ind w:left="-709" w:firstLine="0"/>
        <w:rPr/>
      </w:pPr>
      <w:r w:rsidDel="00000000" w:rsidR="00000000" w:rsidRPr="00000000">
        <w:rPr>
          <w:rtl w:val="0"/>
        </w:rPr>
        <w:t xml:space="preserve">•Animation-direction:- Specifies whether or not the animation should play in reverse on alternate cycles. Default "normal“</w:t>
      </w:r>
    </w:p>
    <w:p w:rsidR="00000000" w:rsidDel="00000000" w:rsidP="00000000" w:rsidRDefault="00000000" w:rsidRPr="00000000" w14:paraId="000001B9">
      <w:pPr>
        <w:shd w:fill="ffffff" w:val="clear"/>
        <w:spacing w:after="0" w:line="240" w:lineRule="auto"/>
        <w:ind w:left="-709" w:firstLine="0"/>
        <w:rPr/>
      </w:pPr>
      <w:r w:rsidDel="00000000" w:rsidR="00000000" w:rsidRPr="00000000">
        <w:rPr>
          <w:rtl w:val="0"/>
        </w:rPr>
        <w:t xml:space="preserve">•Animation-play-state:- Specifies whether the animation is running or paused. Default "running"</w:t>
      </w:r>
    </w:p>
    <w:p w:rsidR="00000000" w:rsidDel="00000000" w:rsidP="00000000" w:rsidRDefault="00000000" w:rsidRPr="00000000" w14:paraId="000001BA">
      <w:pPr>
        <w:shd w:fill="ffffff" w:val="clear"/>
        <w:spacing w:after="0" w:line="240" w:lineRule="auto"/>
        <w:ind w:left="-709" w:firstLine="0"/>
        <w:rPr/>
      </w:pPr>
      <w:r w:rsidDel="00000000" w:rsidR="00000000" w:rsidRPr="00000000">
        <w:rPr>
          <w:rtl w:val="0"/>
        </w:rPr>
        <w:t xml:space="preserve">•Browser Support</w:t>
      </w:r>
    </w:p>
    <w:p w:rsidR="00000000" w:rsidDel="00000000" w:rsidP="00000000" w:rsidRDefault="00000000" w:rsidRPr="00000000" w14:paraId="000001BB">
      <w:pPr>
        <w:shd w:fill="ffffff" w:val="clear"/>
        <w:spacing w:before="280" w:line="240" w:lineRule="auto"/>
        <w:ind w:left="-709" w:firstLine="0"/>
        <w:rPr/>
      </w:pPr>
      <w:r w:rsidDel="00000000" w:rsidR="00000000" w:rsidRPr="00000000">
        <w:rPr>
          <w:rtl w:val="0"/>
        </w:rPr>
        <w:t xml:space="preserve">div {</w:t>
      </w:r>
    </w:p>
    <w:p w:rsidR="00000000" w:rsidDel="00000000" w:rsidP="00000000" w:rsidRDefault="00000000" w:rsidRPr="00000000" w14:paraId="000001BC">
      <w:pPr>
        <w:shd w:fill="ffffff" w:val="clear"/>
        <w:spacing w:before="280" w:line="240" w:lineRule="auto"/>
        <w:ind w:left="-709" w:firstLine="0"/>
        <w:rPr/>
      </w:pPr>
      <w:r w:rsidDel="00000000" w:rsidR="00000000" w:rsidRPr="00000000">
        <w:rPr>
          <w:rtl w:val="0"/>
        </w:rPr>
        <w:t xml:space="preserve">  width: 100px;</w:t>
      </w:r>
    </w:p>
    <w:p w:rsidR="00000000" w:rsidDel="00000000" w:rsidP="00000000" w:rsidRDefault="00000000" w:rsidRPr="00000000" w14:paraId="000001BD">
      <w:pPr>
        <w:shd w:fill="ffffff" w:val="clear"/>
        <w:spacing w:before="280" w:line="240" w:lineRule="auto"/>
        <w:ind w:left="-709" w:firstLine="0"/>
        <w:rPr/>
      </w:pPr>
      <w:r w:rsidDel="00000000" w:rsidR="00000000" w:rsidRPr="00000000">
        <w:rPr>
          <w:rtl w:val="0"/>
        </w:rPr>
        <w:t xml:space="preserve">  height: 100px;</w:t>
      </w:r>
    </w:p>
    <w:p w:rsidR="00000000" w:rsidDel="00000000" w:rsidP="00000000" w:rsidRDefault="00000000" w:rsidRPr="00000000" w14:paraId="000001BE">
      <w:pPr>
        <w:shd w:fill="ffffff" w:val="clear"/>
        <w:spacing w:before="280" w:line="240" w:lineRule="auto"/>
        <w:ind w:left="-709" w:firstLine="0"/>
        <w:rPr/>
      </w:pPr>
      <w:r w:rsidDel="00000000" w:rsidR="00000000" w:rsidRPr="00000000">
        <w:rPr>
          <w:rtl w:val="0"/>
        </w:rPr>
        <w:t xml:space="preserve">  position: relative;</w:t>
      </w:r>
    </w:p>
    <w:p w:rsidR="00000000" w:rsidDel="00000000" w:rsidP="00000000" w:rsidRDefault="00000000" w:rsidRPr="00000000" w14:paraId="000001BF">
      <w:pPr>
        <w:shd w:fill="ffffff" w:val="clear"/>
        <w:spacing w:before="280" w:line="240" w:lineRule="auto"/>
        <w:ind w:left="-709" w:firstLine="0"/>
        <w:rPr/>
      </w:pPr>
      <w:r w:rsidDel="00000000" w:rsidR="00000000" w:rsidRPr="00000000">
        <w:rPr>
          <w:rtl w:val="0"/>
        </w:rPr>
        <w:t xml:space="preserve">  background-color: red;</w:t>
      </w:r>
    </w:p>
    <w:p w:rsidR="00000000" w:rsidDel="00000000" w:rsidP="00000000" w:rsidRDefault="00000000" w:rsidRPr="00000000" w14:paraId="000001C0">
      <w:pPr>
        <w:shd w:fill="ffffff" w:val="clear"/>
        <w:spacing w:before="280" w:line="240" w:lineRule="auto"/>
        <w:ind w:left="-709" w:firstLine="0"/>
        <w:rPr/>
      </w:pPr>
      <w:r w:rsidDel="00000000" w:rsidR="00000000" w:rsidRPr="00000000">
        <w:rPr>
          <w:rtl w:val="0"/>
        </w:rPr>
        <w:t xml:space="preserve">  animation-name: example;</w:t>
      </w:r>
    </w:p>
    <w:p w:rsidR="00000000" w:rsidDel="00000000" w:rsidP="00000000" w:rsidRDefault="00000000" w:rsidRPr="00000000" w14:paraId="000001C1">
      <w:pPr>
        <w:shd w:fill="ffffff" w:val="clear"/>
        <w:spacing w:before="280" w:line="240" w:lineRule="auto"/>
        <w:ind w:left="-709" w:firstLine="0"/>
        <w:rPr/>
      </w:pPr>
      <w:r w:rsidDel="00000000" w:rsidR="00000000" w:rsidRPr="00000000">
        <w:rPr>
          <w:rtl w:val="0"/>
        </w:rPr>
        <w:t xml:space="preserve">  animation-duration: 4s;</w:t>
      </w:r>
    </w:p>
    <w:p w:rsidR="00000000" w:rsidDel="00000000" w:rsidP="00000000" w:rsidRDefault="00000000" w:rsidRPr="00000000" w14:paraId="000001C2">
      <w:pPr>
        <w:shd w:fill="ffffff" w:val="clear"/>
        <w:spacing w:before="280" w:line="240" w:lineRule="auto"/>
        <w:ind w:left="-709" w:firstLine="0"/>
        <w:rPr/>
      </w:pPr>
      <w:r w:rsidDel="00000000" w:rsidR="00000000" w:rsidRPr="00000000">
        <w:rPr>
          <w:rtl w:val="0"/>
        </w:rPr>
        <w:t xml:space="preserve">  animation-iteration-count: 2;</w:t>
      </w:r>
    </w:p>
    <w:p w:rsidR="00000000" w:rsidDel="00000000" w:rsidP="00000000" w:rsidRDefault="00000000" w:rsidRPr="00000000" w14:paraId="000001C3">
      <w:pPr>
        <w:shd w:fill="ffffff" w:val="clear"/>
        <w:spacing w:before="280" w:line="240" w:lineRule="auto"/>
        <w:ind w:left="-709" w:firstLine="0"/>
        <w:rPr/>
      </w:pPr>
      <w:r w:rsidDel="00000000" w:rsidR="00000000" w:rsidRPr="00000000">
        <w:rPr>
          <w:rtl w:val="0"/>
        </w:rPr>
        <w:t xml:space="preserve">  animation-direction: reverse / alternate-reverse;</w:t>
      </w:r>
    </w:p>
    <w:p w:rsidR="00000000" w:rsidDel="00000000" w:rsidP="00000000" w:rsidRDefault="00000000" w:rsidRPr="00000000" w14:paraId="000001C4">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C5">
      <w:pPr>
        <w:shd w:fill="ffffff" w:val="clear"/>
        <w:spacing w:before="280" w:line="240" w:lineRule="auto"/>
        <w:ind w:left="-709" w:firstLine="0"/>
        <w:rPr/>
      </w:pPr>
      <w:r w:rsidDel="00000000" w:rsidR="00000000" w:rsidRPr="00000000">
        <w:rPr>
          <w:rtl w:val="0"/>
        </w:rPr>
      </w:r>
    </w:p>
    <w:p w:rsidR="00000000" w:rsidDel="00000000" w:rsidP="00000000" w:rsidRDefault="00000000" w:rsidRPr="00000000" w14:paraId="000001C6">
      <w:pPr>
        <w:shd w:fill="ffffff" w:val="clear"/>
        <w:spacing w:before="280" w:line="240" w:lineRule="auto"/>
        <w:ind w:left="-709" w:firstLine="0"/>
        <w:rPr/>
      </w:pPr>
      <w:r w:rsidDel="00000000" w:rsidR="00000000" w:rsidRPr="00000000">
        <w:rPr>
          <w:rtl w:val="0"/>
        </w:rPr>
        <w:t xml:space="preserve">45) CSS Tooltip</w:t>
      </w:r>
    </w:p>
    <w:p w:rsidR="00000000" w:rsidDel="00000000" w:rsidP="00000000" w:rsidRDefault="00000000" w:rsidRPr="00000000" w14:paraId="000001C7">
      <w:pPr>
        <w:shd w:fill="ffffff" w:val="clear"/>
        <w:spacing w:after="0" w:line="240" w:lineRule="auto"/>
        <w:rPr/>
      </w:pPr>
      <w:r w:rsidDel="00000000" w:rsidR="00000000" w:rsidRPr="00000000">
        <w:rPr>
          <w:rtl w:val="0"/>
        </w:rPr>
        <w:t xml:space="preserve">A tooltip is often used to specify extra information about something when the user moves the mouse pointer over an element:</w:t>
      </w:r>
    </w:p>
    <w:p w:rsidR="00000000" w:rsidDel="00000000" w:rsidP="00000000" w:rsidRDefault="00000000" w:rsidRPr="00000000" w14:paraId="000001C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Pr>
        <w:drawing>
          <wp:inline distB="114300" distT="114300" distL="114300" distR="114300">
            <wp:extent cx="1847850" cy="1009650"/>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8478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hd w:fill="ffffff" w:val="clear"/>
        <w:spacing w:before="280" w:line="240" w:lineRule="auto"/>
        <w:ind w:left="-709" w:firstLine="0"/>
        <w:rPr/>
      </w:pPr>
      <w:r w:rsidDel="00000000" w:rsidR="00000000" w:rsidRPr="00000000">
        <w:rPr>
          <w:rtl w:val="0"/>
        </w:rPr>
        <w:t xml:space="preserve">46) Responsive Images &amp; images properties</w:t>
      </w:r>
    </w:p>
    <w:p w:rsidR="00000000" w:rsidDel="00000000" w:rsidP="00000000" w:rsidRDefault="00000000" w:rsidRPr="00000000" w14:paraId="000001CA">
      <w:pPr>
        <w:shd w:fill="ffffff" w:val="clear"/>
        <w:spacing w:after="280" w:before="280" w:line="240" w:lineRule="auto"/>
        <w:rPr/>
      </w:pPr>
      <w:r w:rsidDel="00000000" w:rsidR="00000000" w:rsidRPr="00000000">
        <w:rPr>
          <w:rtl w:val="0"/>
        </w:rPr>
        <w:t xml:space="preserve">Responsive images will automatically adjust to fit the size of the screen.</w:t>
      </w:r>
    </w:p>
    <w:p w:rsidR="00000000" w:rsidDel="00000000" w:rsidP="00000000" w:rsidRDefault="00000000" w:rsidRPr="00000000" w14:paraId="000001CB">
      <w:pPr>
        <w:shd w:fill="ffffff" w:val="clear"/>
        <w:spacing w:after="280" w:before="280" w:line="240" w:lineRule="auto"/>
        <w:rPr/>
      </w:pPr>
      <w:r w:rsidDel="00000000" w:rsidR="00000000" w:rsidRPr="00000000">
        <w:rPr>
          <w:rtl w:val="0"/>
        </w:rPr>
        <w:t xml:space="preserve">Resize the browser window to see the effect:</w:t>
      </w:r>
    </w:p>
    <w:p w:rsidR="00000000" w:rsidDel="00000000" w:rsidP="00000000" w:rsidRDefault="00000000" w:rsidRPr="00000000" w14:paraId="000001CC">
      <w:pPr>
        <w:shd w:fill="ffffff" w:val="clear"/>
        <w:spacing w:before="280" w:line="240" w:lineRule="auto"/>
        <w:ind w:left="-709" w:firstLine="0"/>
        <w:rPr/>
      </w:pPr>
      <w:r w:rsidDel="00000000" w:rsidR="00000000" w:rsidRPr="00000000">
        <w:rPr>
          <w:rtl w:val="0"/>
        </w:rPr>
        <w:t xml:space="preserve">radius border image</w:t>
      </w:r>
    </w:p>
    <w:p w:rsidR="00000000" w:rsidDel="00000000" w:rsidP="00000000" w:rsidRDefault="00000000" w:rsidRPr="00000000" w14:paraId="000001CD">
      <w:pPr>
        <w:shd w:fill="ffffff" w:val="clear"/>
        <w:spacing w:before="280" w:line="240" w:lineRule="auto"/>
        <w:ind w:left="-709" w:firstLine="0"/>
        <w:rPr/>
      </w:pPr>
      <w:r w:rsidDel="00000000" w:rsidR="00000000" w:rsidRPr="00000000">
        <w:rPr>
          <w:rtl w:val="0"/>
        </w:rPr>
        <w:t xml:space="preserve">img {</w:t>
      </w:r>
    </w:p>
    <w:p w:rsidR="00000000" w:rsidDel="00000000" w:rsidP="00000000" w:rsidRDefault="00000000" w:rsidRPr="00000000" w14:paraId="000001CE">
      <w:pPr>
        <w:shd w:fill="ffffff" w:val="clear"/>
        <w:spacing w:before="280" w:line="240" w:lineRule="auto"/>
        <w:ind w:left="-709" w:firstLine="0"/>
        <w:rPr/>
      </w:pPr>
      <w:r w:rsidDel="00000000" w:rsidR="00000000" w:rsidRPr="00000000">
        <w:rPr>
          <w:rtl w:val="0"/>
        </w:rPr>
        <w:t xml:space="preserve">  border-radius: 8px;</w:t>
      </w:r>
    </w:p>
    <w:p w:rsidR="00000000" w:rsidDel="00000000" w:rsidP="00000000" w:rsidRDefault="00000000" w:rsidRPr="00000000" w14:paraId="000001CF">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D0">
      <w:pPr>
        <w:shd w:fill="ffffff" w:val="clear"/>
        <w:spacing w:before="280" w:line="240" w:lineRule="auto"/>
        <w:ind w:left="-709" w:firstLine="0"/>
        <w:rPr/>
      </w:pPr>
      <w:r w:rsidDel="00000000" w:rsidR="00000000" w:rsidRPr="00000000">
        <w:rPr>
          <w:rtl w:val="0"/>
        </w:rPr>
        <w:t xml:space="preserve">Responsive image</w:t>
      </w:r>
    </w:p>
    <w:p w:rsidR="00000000" w:rsidDel="00000000" w:rsidP="00000000" w:rsidRDefault="00000000" w:rsidRPr="00000000" w14:paraId="000001D1">
      <w:pPr>
        <w:shd w:fill="ffffff" w:val="clear"/>
        <w:spacing w:before="280" w:line="240" w:lineRule="auto"/>
        <w:ind w:left="-709" w:firstLine="0"/>
        <w:rPr/>
      </w:pPr>
      <w:r w:rsidDel="00000000" w:rsidR="00000000" w:rsidRPr="00000000">
        <w:rPr>
          <w:rtl w:val="0"/>
        </w:rPr>
        <w:t xml:space="preserve">img {</w:t>
      </w:r>
    </w:p>
    <w:p w:rsidR="00000000" w:rsidDel="00000000" w:rsidP="00000000" w:rsidRDefault="00000000" w:rsidRPr="00000000" w14:paraId="000001D2">
      <w:pPr>
        <w:shd w:fill="ffffff" w:val="clear"/>
        <w:spacing w:before="280" w:line="240" w:lineRule="auto"/>
        <w:ind w:left="-709" w:firstLine="0"/>
        <w:rPr/>
      </w:pPr>
      <w:r w:rsidDel="00000000" w:rsidR="00000000" w:rsidRPr="00000000">
        <w:rPr>
          <w:rtl w:val="0"/>
        </w:rPr>
        <w:t xml:space="preserve">  max-width: 100%;</w:t>
      </w:r>
    </w:p>
    <w:p w:rsidR="00000000" w:rsidDel="00000000" w:rsidP="00000000" w:rsidRDefault="00000000" w:rsidRPr="00000000" w14:paraId="000001D3">
      <w:pPr>
        <w:shd w:fill="ffffff" w:val="clear"/>
        <w:spacing w:before="280" w:line="240" w:lineRule="auto"/>
        <w:ind w:left="-709" w:firstLine="0"/>
        <w:rPr/>
      </w:pPr>
      <w:r w:rsidDel="00000000" w:rsidR="00000000" w:rsidRPr="00000000">
        <w:rPr>
          <w:rtl w:val="0"/>
        </w:rPr>
        <w:t xml:space="preserve">  height: auto;</w:t>
      </w:r>
    </w:p>
    <w:p w:rsidR="00000000" w:rsidDel="00000000" w:rsidP="00000000" w:rsidRDefault="00000000" w:rsidRPr="00000000" w14:paraId="000001D4">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D5">
      <w:pPr>
        <w:shd w:fill="ffffff" w:val="clear"/>
        <w:spacing w:before="280" w:line="240" w:lineRule="auto"/>
        <w:ind w:left="-709" w:firstLine="0"/>
        <w:rPr/>
      </w:pPr>
      <w:r w:rsidDel="00000000" w:rsidR="00000000" w:rsidRPr="00000000">
        <w:rPr>
          <w:rtl w:val="0"/>
        </w:rPr>
        <w:t xml:space="preserve">center image</w:t>
      </w:r>
    </w:p>
    <w:p w:rsidR="00000000" w:rsidDel="00000000" w:rsidP="00000000" w:rsidRDefault="00000000" w:rsidRPr="00000000" w14:paraId="000001D6">
      <w:pPr>
        <w:shd w:fill="ffffff" w:val="clear"/>
        <w:spacing w:before="280" w:line="240" w:lineRule="auto"/>
        <w:ind w:left="-709" w:firstLine="0"/>
        <w:rPr/>
      </w:pPr>
      <w:r w:rsidDel="00000000" w:rsidR="00000000" w:rsidRPr="00000000">
        <w:rPr>
          <w:rtl w:val="0"/>
        </w:rPr>
        <w:t xml:space="preserve">img {</w:t>
      </w:r>
    </w:p>
    <w:p w:rsidR="00000000" w:rsidDel="00000000" w:rsidP="00000000" w:rsidRDefault="00000000" w:rsidRPr="00000000" w14:paraId="000001D7">
      <w:pPr>
        <w:shd w:fill="ffffff" w:val="clear"/>
        <w:spacing w:before="280" w:line="240" w:lineRule="auto"/>
        <w:ind w:left="-709" w:firstLine="0"/>
        <w:rPr/>
      </w:pPr>
      <w:r w:rsidDel="00000000" w:rsidR="00000000" w:rsidRPr="00000000">
        <w:rPr>
          <w:rtl w:val="0"/>
        </w:rPr>
        <w:t xml:space="preserve">  display: block;</w:t>
      </w:r>
    </w:p>
    <w:p w:rsidR="00000000" w:rsidDel="00000000" w:rsidP="00000000" w:rsidRDefault="00000000" w:rsidRPr="00000000" w14:paraId="000001D8">
      <w:pPr>
        <w:shd w:fill="ffffff" w:val="clear"/>
        <w:spacing w:before="280" w:line="240" w:lineRule="auto"/>
        <w:ind w:left="-709" w:firstLine="0"/>
        <w:rPr/>
      </w:pPr>
      <w:r w:rsidDel="00000000" w:rsidR="00000000" w:rsidRPr="00000000">
        <w:rPr>
          <w:rtl w:val="0"/>
        </w:rPr>
        <w:t xml:space="preserve">  margin-left: auto;</w:t>
      </w:r>
    </w:p>
    <w:p w:rsidR="00000000" w:rsidDel="00000000" w:rsidP="00000000" w:rsidRDefault="00000000" w:rsidRPr="00000000" w14:paraId="000001D9">
      <w:pPr>
        <w:shd w:fill="ffffff" w:val="clear"/>
        <w:spacing w:before="280" w:line="240" w:lineRule="auto"/>
        <w:ind w:left="-709" w:firstLine="0"/>
        <w:rPr/>
      </w:pPr>
      <w:r w:rsidDel="00000000" w:rsidR="00000000" w:rsidRPr="00000000">
        <w:rPr>
          <w:rtl w:val="0"/>
        </w:rPr>
        <w:t xml:space="preserve">  margin-right: auto;</w:t>
      </w:r>
    </w:p>
    <w:p w:rsidR="00000000" w:rsidDel="00000000" w:rsidP="00000000" w:rsidRDefault="00000000" w:rsidRPr="00000000" w14:paraId="000001DA">
      <w:pPr>
        <w:shd w:fill="ffffff" w:val="clear"/>
        <w:spacing w:before="280" w:line="240" w:lineRule="auto"/>
        <w:ind w:left="-709" w:firstLine="0"/>
        <w:rPr/>
      </w:pPr>
      <w:r w:rsidDel="00000000" w:rsidR="00000000" w:rsidRPr="00000000">
        <w:rPr>
          <w:rtl w:val="0"/>
        </w:rPr>
        <w:t xml:space="preserve">  width: 50%;</w:t>
      </w:r>
    </w:p>
    <w:p w:rsidR="00000000" w:rsidDel="00000000" w:rsidP="00000000" w:rsidRDefault="00000000" w:rsidRPr="00000000" w14:paraId="000001DB">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DC">
      <w:pPr>
        <w:shd w:fill="ffffff" w:val="clear"/>
        <w:spacing w:before="280" w:line="240" w:lineRule="auto"/>
        <w:ind w:left="-709" w:firstLine="0"/>
        <w:rPr/>
      </w:pPr>
      <w:r w:rsidDel="00000000" w:rsidR="00000000" w:rsidRPr="00000000">
        <w:rPr>
          <w:rtl w:val="0"/>
        </w:rPr>
        <w:t xml:space="preserve">Opacity image</w:t>
      </w:r>
    </w:p>
    <w:p w:rsidR="00000000" w:rsidDel="00000000" w:rsidP="00000000" w:rsidRDefault="00000000" w:rsidRPr="00000000" w14:paraId="000001DD">
      <w:pPr>
        <w:shd w:fill="ffffff" w:val="clear"/>
        <w:spacing w:before="280" w:line="240" w:lineRule="auto"/>
        <w:ind w:left="-709" w:firstLine="0"/>
        <w:rPr/>
      </w:pPr>
      <w:r w:rsidDel="00000000" w:rsidR="00000000" w:rsidRPr="00000000">
        <w:rPr>
          <w:rtl w:val="0"/>
        </w:rPr>
        <w:t xml:space="preserve">img {</w:t>
      </w:r>
    </w:p>
    <w:p w:rsidR="00000000" w:rsidDel="00000000" w:rsidP="00000000" w:rsidRDefault="00000000" w:rsidRPr="00000000" w14:paraId="000001DE">
      <w:pPr>
        <w:shd w:fill="ffffff" w:val="clear"/>
        <w:spacing w:before="280" w:line="240" w:lineRule="auto"/>
        <w:ind w:left="-709" w:firstLine="0"/>
        <w:rPr/>
      </w:pPr>
      <w:r w:rsidDel="00000000" w:rsidR="00000000" w:rsidRPr="00000000">
        <w:rPr>
          <w:rtl w:val="0"/>
        </w:rPr>
        <w:t xml:space="preserve">  opacity: 0.5;</w:t>
      </w:r>
    </w:p>
    <w:p w:rsidR="00000000" w:rsidDel="00000000" w:rsidP="00000000" w:rsidRDefault="00000000" w:rsidRPr="00000000" w14:paraId="000001DF">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E0">
      <w:pPr>
        <w:shd w:fill="ffffff" w:val="clear"/>
        <w:spacing w:before="280" w:line="240" w:lineRule="auto"/>
        <w:ind w:left="-709" w:firstLine="0"/>
        <w:rPr/>
      </w:pPr>
      <w:r w:rsidDel="00000000" w:rsidR="00000000" w:rsidRPr="00000000">
        <w:rPr>
          <w:rtl w:val="0"/>
        </w:rPr>
        <w:t xml:space="preserve">Text on images by using absolute</w:t>
      </w:r>
    </w:p>
    <w:p w:rsidR="00000000" w:rsidDel="00000000" w:rsidP="00000000" w:rsidRDefault="00000000" w:rsidRPr="00000000" w14:paraId="000001E1">
      <w:pPr>
        <w:shd w:fill="ffffff" w:val="clear"/>
        <w:spacing w:before="280" w:line="240" w:lineRule="auto"/>
        <w:ind w:left="-709" w:firstLine="0"/>
        <w:rPr/>
      </w:pPr>
      <w:r w:rsidDel="00000000" w:rsidR="00000000" w:rsidRPr="00000000">
        <w:rPr>
          <w:rtl w:val="0"/>
        </w:rPr>
        <w:t xml:space="preserve">.topleft {</w:t>
      </w:r>
    </w:p>
    <w:p w:rsidR="00000000" w:rsidDel="00000000" w:rsidP="00000000" w:rsidRDefault="00000000" w:rsidRPr="00000000" w14:paraId="000001E2">
      <w:pPr>
        <w:shd w:fill="ffffff" w:val="clear"/>
        <w:spacing w:before="280" w:line="240" w:lineRule="auto"/>
        <w:ind w:left="-709" w:firstLine="0"/>
        <w:rPr/>
      </w:pPr>
      <w:r w:rsidDel="00000000" w:rsidR="00000000" w:rsidRPr="00000000">
        <w:rPr>
          <w:rtl w:val="0"/>
        </w:rPr>
        <w:t xml:space="preserve">  position: absolute;</w:t>
      </w:r>
    </w:p>
    <w:p w:rsidR="00000000" w:rsidDel="00000000" w:rsidP="00000000" w:rsidRDefault="00000000" w:rsidRPr="00000000" w14:paraId="000001E3">
      <w:pPr>
        <w:shd w:fill="ffffff" w:val="clear"/>
        <w:spacing w:before="280" w:line="240" w:lineRule="auto"/>
        <w:ind w:left="-709" w:firstLine="0"/>
        <w:rPr/>
      </w:pPr>
      <w:r w:rsidDel="00000000" w:rsidR="00000000" w:rsidRPr="00000000">
        <w:rPr>
          <w:rtl w:val="0"/>
        </w:rPr>
        <w:t xml:space="preserve">  top: 8px;</w:t>
      </w:r>
    </w:p>
    <w:p w:rsidR="00000000" w:rsidDel="00000000" w:rsidP="00000000" w:rsidRDefault="00000000" w:rsidRPr="00000000" w14:paraId="000001E4">
      <w:pPr>
        <w:shd w:fill="ffffff" w:val="clear"/>
        <w:spacing w:before="280" w:line="240" w:lineRule="auto"/>
        <w:ind w:left="-709" w:firstLine="0"/>
        <w:rPr/>
      </w:pPr>
      <w:r w:rsidDel="00000000" w:rsidR="00000000" w:rsidRPr="00000000">
        <w:rPr>
          <w:rtl w:val="0"/>
        </w:rPr>
        <w:t xml:space="preserve">  left: 16px;</w:t>
      </w:r>
    </w:p>
    <w:p w:rsidR="00000000" w:rsidDel="00000000" w:rsidP="00000000" w:rsidRDefault="00000000" w:rsidRPr="00000000" w14:paraId="000001E5">
      <w:pPr>
        <w:shd w:fill="ffffff" w:val="clear"/>
        <w:spacing w:before="280" w:line="240" w:lineRule="auto"/>
        <w:ind w:left="-709" w:firstLine="0"/>
        <w:rPr/>
      </w:pPr>
      <w:r w:rsidDel="00000000" w:rsidR="00000000" w:rsidRPr="00000000">
        <w:rPr>
          <w:rtl w:val="0"/>
        </w:rPr>
        <w:t xml:space="preserve">  font-size: 18px;</w:t>
      </w:r>
    </w:p>
    <w:p w:rsidR="00000000" w:rsidDel="00000000" w:rsidP="00000000" w:rsidRDefault="00000000" w:rsidRPr="00000000" w14:paraId="000001E6">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E7">
      <w:pPr>
        <w:shd w:fill="ffffff" w:val="clear"/>
        <w:spacing w:before="280" w:line="240" w:lineRule="auto"/>
        <w:ind w:left="-709" w:firstLine="0"/>
        <w:rPr/>
      </w:pPr>
      <w:r w:rsidDel="00000000" w:rsidR="00000000" w:rsidRPr="00000000">
        <w:rPr>
          <w:rtl w:val="0"/>
        </w:rPr>
      </w:r>
    </w:p>
    <w:p w:rsidR="00000000" w:rsidDel="00000000" w:rsidP="00000000" w:rsidRDefault="00000000" w:rsidRPr="00000000" w14:paraId="000001E8">
      <w:pPr>
        <w:shd w:fill="ffffff" w:val="clear"/>
        <w:spacing w:before="280" w:line="240" w:lineRule="auto"/>
        <w:ind w:left="-709" w:firstLine="0"/>
        <w:rPr/>
      </w:pPr>
      <w:r w:rsidDel="00000000" w:rsidR="00000000" w:rsidRPr="00000000">
        <w:rPr>
          <w:rtl w:val="0"/>
        </w:rPr>
        <w:t xml:space="preserve">img { </w:t>
      </w:r>
    </w:p>
    <w:p w:rsidR="00000000" w:rsidDel="00000000" w:rsidP="00000000" w:rsidRDefault="00000000" w:rsidRPr="00000000" w14:paraId="000001E9">
      <w:pPr>
        <w:shd w:fill="ffffff" w:val="clear"/>
        <w:spacing w:before="280" w:line="240" w:lineRule="auto"/>
        <w:ind w:left="-709" w:firstLine="0"/>
        <w:rPr/>
      </w:pPr>
      <w:r w:rsidDel="00000000" w:rsidR="00000000" w:rsidRPr="00000000">
        <w:rPr>
          <w:rtl w:val="0"/>
        </w:rPr>
        <w:t xml:space="preserve">  width: 100%;</w:t>
      </w:r>
    </w:p>
    <w:p w:rsidR="00000000" w:rsidDel="00000000" w:rsidP="00000000" w:rsidRDefault="00000000" w:rsidRPr="00000000" w14:paraId="000001EA">
      <w:pPr>
        <w:shd w:fill="ffffff" w:val="clear"/>
        <w:spacing w:before="280" w:line="240" w:lineRule="auto"/>
        <w:ind w:left="-709" w:firstLine="0"/>
        <w:rPr/>
      </w:pPr>
      <w:r w:rsidDel="00000000" w:rsidR="00000000" w:rsidRPr="00000000">
        <w:rPr>
          <w:rtl w:val="0"/>
        </w:rPr>
        <w:t xml:space="preserve">  height: auto;</w:t>
      </w:r>
    </w:p>
    <w:p w:rsidR="00000000" w:rsidDel="00000000" w:rsidP="00000000" w:rsidRDefault="00000000" w:rsidRPr="00000000" w14:paraId="000001EB">
      <w:pPr>
        <w:shd w:fill="ffffff" w:val="clear"/>
        <w:spacing w:before="280" w:line="240" w:lineRule="auto"/>
        <w:ind w:left="-709" w:firstLine="0"/>
        <w:rPr/>
      </w:pPr>
      <w:r w:rsidDel="00000000" w:rsidR="00000000" w:rsidRPr="00000000">
        <w:rPr>
          <w:rtl w:val="0"/>
        </w:rPr>
        <w:t xml:space="preserve">  opacity: 0.3;</w:t>
      </w:r>
    </w:p>
    <w:p w:rsidR="00000000" w:rsidDel="00000000" w:rsidP="00000000" w:rsidRDefault="00000000" w:rsidRPr="00000000" w14:paraId="000001EC">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ED">
      <w:pPr>
        <w:shd w:fill="ffffff" w:val="clear"/>
        <w:spacing w:before="280" w:line="240" w:lineRule="auto"/>
        <w:ind w:left="-709" w:firstLine="0"/>
        <w:rPr/>
      </w:pPr>
      <w:r w:rsidDel="00000000" w:rsidR="00000000" w:rsidRPr="00000000">
        <w:rPr>
          <w:rtl w:val="0"/>
        </w:rPr>
        <w:t xml:space="preserve">Image Filters</w:t>
      </w:r>
    </w:p>
    <w:p w:rsidR="00000000" w:rsidDel="00000000" w:rsidP="00000000" w:rsidRDefault="00000000" w:rsidRPr="00000000" w14:paraId="000001EE">
      <w:pPr>
        <w:shd w:fill="ffffff" w:val="clear"/>
        <w:spacing w:before="280" w:line="240" w:lineRule="auto"/>
        <w:ind w:left="-709" w:firstLine="0"/>
        <w:rPr/>
      </w:pPr>
      <w:r w:rsidDel="00000000" w:rsidR="00000000" w:rsidRPr="00000000">
        <w:rPr>
          <w:rtl w:val="0"/>
        </w:rPr>
        <w:t xml:space="preserve">img {</w:t>
      </w:r>
    </w:p>
    <w:p w:rsidR="00000000" w:rsidDel="00000000" w:rsidP="00000000" w:rsidRDefault="00000000" w:rsidRPr="00000000" w14:paraId="000001EF">
      <w:pPr>
        <w:shd w:fill="ffffff" w:val="clear"/>
        <w:spacing w:before="280" w:line="240" w:lineRule="auto"/>
        <w:ind w:left="-709" w:firstLine="0"/>
        <w:rPr/>
      </w:pPr>
      <w:r w:rsidDel="00000000" w:rsidR="00000000" w:rsidRPr="00000000">
        <w:rPr>
          <w:rtl w:val="0"/>
        </w:rPr>
        <w:t xml:space="preserve">  filter: grayscale(100%);</w:t>
      </w:r>
    </w:p>
    <w:p w:rsidR="00000000" w:rsidDel="00000000" w:rsidP="00000000" w:rsidRDefault="00000000" w:rsidRPr="00000000" w14:paraId="000001F0">
      <w:pPr>
        <w:shd w:fill="ffffff" w:val="clear"/>
        <w:spacing w:before="280" w:line="240" w:lineRule="auto"/>
        <w:ind w:left="-709" w:firstLine="0"/>
        <w:rPr/>
      </w:pPr>
      <w:r w:rsidDel="00000000" w:rsidR="00000000" w:rsidRPr="00000000">
        <w:rPr>
          <w:rtl w:val="0"/>
        </w:rPr>
        <w:t xml:space="preserve">}</w:t>
      </w:r>
    </w:p>
    <w:p w:rsidR="00000000" w:rsidDel="00000000" w:rsidP="00000000" w:rsidRDefault="00000000" w:rsidRPr="00000000" w14:paraId="000001F1">
      <w:pPr>
        <w:shd w:fill="ffffff" w:val="clear"/>
        <w:spacing w:before="280" w:line="240" w:lineRule="auto"/>
        <w:ind w:left="-709" w:firstLine="0"/>
        <w:rPr/>
      </w:pPr>
      <w:r w:rsidDel="00000000" w:rsidR="00000000" w:rsidRPr="00000000">
        <w:rPr>
          <w:rtl w:val="0"/>
        </w:rPr>
        <w:t xml:space="preserve">47) CSS Multi-column Layout</w:t>
      </w:r>
    </w:p>
    <w:p w:rsidR="00000000" w:rsidDel="00000000" w:rsidP="00000000" w:rsidRDefault="00000000" w:rsidRPr="00000000" w14:paraId="000001F2">
      <w:pPr>
        <w:shd w:fill="ffffff" w:val="clear"/>
        <w:spacing w:after="280" w:before="280" w:line="240" w:lineRule="auto"/>
        <w:rPr/>
      </w:pPr>
      <w:r w:rsidDel="00000000" w:rsidR="00000000" w:rsidRPr="00000000">
        <w:rPr>
          <w:rtl w:val="0"/>
        </w:rPr>
        <w:t xml:space="preserve">The CSS multi-column layout allows easy definition of multiple columns of text - just like in newspapers:</w:t>
      </w:r>
    </w:p>
    <w:p w:rsidR="00000000" w:rsidDel="00000000" w:rsidP="00000000" w:rsidRDefault="00000000" w:rsidRPr="00000000" w14:paraId="000001F3">
      <w:pPr>
        <w:shd w:fill="ffffff" w:val="clear"/>
        <w:spacing w:after="0" w:line="240" w:lineRule="auto"/>
        <w:ind w:left="-709" w:firstLine="0"/>
        <w:rPr/>
      </w:pPr>
      <w:r w:rsidDel="00000000" w:rsidR="00000000" w:rsidRPr="00000000">
        <w:rPr>
          <w:rtl w:val="0"/>
        </w:rPr>
        <w:t xml:space="preserve">•column-count:- Specifies the number of columns an element should be divided</w:t>
      </w:r>
    </w:p>
    <w:p w:rsidR="00000000" w:rsidDel="00000000" w:rsidP="00000000" w:rsidRDefault="00000000" w:rsidRPr="00000000" w14:paraId="000001F4">
      <w:pPr>
        <w:shd w:fill="ffffff" w:val="clear"/>
        <w:spacing w:after="0" w:line="240" w:lineRule="auto"/>
        <w:ind w:left="-709" w:firstLine="0"/>
        <w:rPr/>
      </w:pPr>
      <w:r w:rsidDel="00000000" w:rsidR="00000000" w:rsidRPr="00000000">
        <w:rPr>
          <w:rtl w:val="0"/>
        </w:rPr>
        <w:t xml:space="preserve">•column-fill:- Specifies how to fill columns</w:t>
      </w:r>
    </w:p>
    <w:p w:rsidR="00000000" w:rsidDel="00000000" w:rsidP="00000000" w:rsidRDefault="00000000" w:rsidRPr="00000000" w14:paraId="000001F5">
      <w:pPr>
        <w:shd w:fill="ffffff" w:val="clear"/>
        <w:spacing w:after="0" w:line="240" w:lineRule="auto"/>
        <w:ind w:left="-709" w:firstLine="0"/>
        <w:rPr/>
      </w:pPr>
      <w:r w:rsidDel="00000000" w:rsidR="00000000" w:rsidRPr="00000000">
        <w:rPr>
          <w:rtl w:val="0"/>
        </w:rPr>
        <w:t xml:space="preserve">•column-gap:-Specifies the gap between the columns</w:t>
      </w:r>
    </w:p>
    <w:p w:rsidR="00000000" w:rsidDel="00000000" w:rsidP="00000000" w:rsidRDefault="00000000" w:rsidRPr="00000000" w14:paraId="000001F6">
      <w:pPr>
        <w:shd w:fill="ffffff" w:val="clear"/>
        <w:spacing w:after="0" w:line="240" w:lineRule="auto"/>
        <w:ind w:left="-709" w:firstLine="0"/>
        <w:rPr/>
      </w:pPr>
      <w:r w:rsidDel="00000000" w:rsidR="00000000" w:rsidRPr="00000000">
        <w:rPr>
          <w:rtl w:val="0"/>
        </w:rPr>
        <w:t xml:space="preserve">•column-rule:- A shorthand property for setting all the column-rule</w:t>
      </w:r>
    </w:p>
    <w:p w:rsidR="00000000" w:rsidDel="00000000" w:rsidP="00000000" w:rsidRDefault="00000000" w:rsidRPr="00000000" w14:paraId="000001F7">
      <w:pPr>
        <w:shd w:fill="ffffff" w:val="clear"/>
        <w:spacing w:after="0" w:line="240" w:lineRule="auto"/>
        <w:ind w:left="-709" w:firstLine="0"/>
        <w:rPr/>
      </w:pPr>
      <w:r w:rsidDel="00000000" w:rsidR="00000000" w:rsidRPr="00000000">
        <w:rPr>
          <w:rtl w:val="0"/>
        </w:rPr>
        <w:t xml:space="preserve">•column-rule-color:- Specifies the color of the rule between columns</w:t>
      </w:r>
    </w:p>
    <w:p w:rsidR="00000000" w:rsidDel="00000000" w:rsidP="00000000" w:rsidRDefault="00000000" w:rsidRPr="00000000" w14:paraId="000001F8">
      <w:pPr>
        <w:shd w:fill="ffffff" w:val="clear"/>
        <w:spacing w:after="0" w:line="240" w:lineRule="auto"/>
        <w:ind w:left="-709" w:firstLine="0"/>
        <w:rPr/>
      </w:pPr>
      <w:r w:rsidDel="00000000" w:rsidR="00000000" w:rsidRPr="00000000">
        <w:rPr>
          <w:rtl w:val="0"/>
        </w:rPr>
        <w:t xml:space="preserve">•column-rule-style:- Specifies the style of the rule between columns</w:t>
      </w:r>
    </w:p>
    <w:p w:rsidR="00000000" w:rsidDel="00000000" w:rsidP="00000000" w:rsidRDefault="00000000" w:rsidRPr="00000000" w14:paraId="000001F9">
      <w:pPr>
        <w:shd w:fill="ffffff" w:val="clear"/>
        <w:spacing w:after="0" w:line="240" w:lineRule="auto"/>
        <w:ind w:left="-709" w:firstLine="0"/>
        <w:rPr/>
      </w:pPr>
      <w:r w:rsidDel="00000000" w:rsidR="00000000" w:rsidRPr="00000000">
        <w:rPr>
          <w:rtl w:val="0"/>
        </w:rPr>
        <w:t xml:space="preserve">•column-rule-width:- Specifies the width of the rule between columns</w:t>
      </w:r>
    </w:p>
    <w:p w:rsidR="00000000" w:rsidDel="00000000" w:rsidP="00000000" w:rsidRDefault="00000000" w:rsidRPr="00000000" w14:paraId="000001FA">
      <w:pPr>
        <w:shd w:fill="ffffff" w:val="clear"/>
        <w:spacing w:after="0" w:line="240" w:lineRule="auto"/>
        <w:ind w:left="-709" w:firstLine="0"/>
        <w:rPr/>
      </w:pPr>
      <w:r w:rsidDel="00000000" w:rsidR="00000000" w:rsidRPr="00000000">
        <w:rPr>
          <w:rtl w:val="0"/>
        </w:rPr>
        <w:t xml:space="preserve">•column-width:- Specifies the width of the columns</w:t>
      </w:r>
    </w:p>
    <w:p w:rsidR="00000000" w:rsidDel="00000000" w:rsidP="00000000" w:rsidRDefault="00000000" w:rsidRPr="00000000" w14:paraId="000001FB">
      <w:pPr>
        <w:shd w:fill="ffffff" w:val="clear"/>
        <w:spacing w:after="0" w:line="240" w:lineRule="auto"/>
        <w:ind w:left="-709" w:firstLine="0"/>
        <w:rPr>
          <w:rFonts w:ascii="Constantia" w:cs="Constantia" w:eastAsia="Constantia" w:hAnsi="Constantia"/>
          <w:sz w:val="28"/>
          <w:szCs w:val="28"/>
        </w:rPr>
      </w:pPr>
      <w:r w:rsidDel="00000000" w:rsidR="00000000" w:rsidRPr="00000000">
        <w:rPr>
          <w:rtl w:val="0"/>
        </w:rPr>
        <w:t xml:space="preserve">•Columns:- A shorthand property for setting column-width and column-count</w:t>
      </w:r>
      <w:r w:rsidDel="00000000" w:rsidR="00000000" w:rsidRPr="00000000">
        <w:rPr>
          <w:rFonts w:ascii="Constantia" w:cs="Constantia" w:eastAsia="Constantia" w:hAnsi="Constantia"/>
          <w:sz w:val="28"/>
          <w:szCs w:val="28"/>
          <w:rtl w:val="0"/>
        </w:rPr>
        <w:t xml:space="preserve"> </w:t>
      </w:r>
    </w:p>
    <w:p w:rsidR="00000000" w:rsidDel="00000000" w:rsidP="00000000" w:rsidRDefault="00000000" w:rsidRPr="00000000" w14:paraId="000001FC">
      <w:pPr>
        <w:shd w:fill="ffffff" w:val="clear"/>
        <w:spacing w:before="280" w:line="240" w:lineRule="auto"/>
        <w:ind w:left="-709" w:firstLine="0"/>
        <w:rPr>
          <w:rFonts w:ascii="Arial" w:cs="Arial" w:eastAsia="Arial" w:hAnsi="Arial"/>
          <w:sz w:val="48"/>
          <w:szCs w:val="48"/>
        </w:rPr>
      </w:pPr>
      <w:r w:rsidDel="00000000" w:rsidR="00000000" w:rsidRPr="00000000">
        <w:rPr>
          <w:rtl w:val="0"/>
        </w:rPr>
        <w:t xml:space="preserve">48)</w:t>
      </w:r>
      <w:r w:rsidDel="00000000" w:rsidR="00000000" w:rsidRPr="00000000">
        <w:rPr>
          <w:rFonts w:ascii="Arial" w:cs="Arial" w:eastAsia="Arial" w:hAnsi="Arial"/>
          <w:sz w:val="48"/>
          <w:szCs w:val="48"/>
          <w:rtl w:val="0"/>
        </w:rPr>
        <w:t xml:space="preserve">What is a Media Query?</w:t>
      </w:r>
    </w:p>
    <w:p w:rsidR="00000000" w:rsidDel="00000000" w:rsidP="00000000" w:rsidRDefault="00000000" w:rsidRPr="00000000" w14:paraId="000001FD">
      <w:pPr>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Media query is a CSS technique introduced in CSS3.</w:t>
      </w:r>
    </w:p>
    <w:p w:rsidR="00000000" w:rsidDel="00000000" w:rsidP="00000000" w:rsidRDefault="00000000" w:rsidRPr="00000000" w14:paraId="000001FE">
      <w:pPr>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uses the </w:t>
      </w:r>
      <w:r w:rsidDel="00000000" w:rsidR="00000000" w:rsidRPr="00000000">
        <w:rPr>
          <w:rFonts w:ascii="Consolas" w:cs="Consolas" w:eastAsia="Consolas" w:hAnsi="Consolas"/>
          <w:color w:val="dc143c"/>
          <w:sz w:val="24"/>
          <w:szCs w:val="24"/>
          <w:rtl w:val="0"/>
        </w:rPr>
        <w:t xml:space="preserve">@media</w:t>
      </w:r>
      <w:r w:rsidDel="00000000" w:rsidR="00000000" w:rsidRPr="00000000">
        <w:rPr>
          <w:rFonts w:ascii="Verdana" w:cs="Verdana" w:eastAsia="Verdana" w:hAnsi="Verdana"/>
          <w:sz w:val="23"/>
          <w:szCs w:val="23"/>
          <w:rtl w:val="0"/>
        </w:rPr>
        <w:t xml:space="preserve"> rule to include a block of CSS properties only if a certain condition is true.</w:t>
      </w:r>
    </w:p>
    <w:p w:rsidR="00000000" w:rsidDel="00000000" w:rsidP="00000000" w:rsidRDefault="00000000" w:rsidRPr="00000000" w14:paraId="000001F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(max-width: 600px)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body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ff0000"/>
          <w:sz w:val="23"/>
          <w:szCs w:val="23"/>
          <w:highlight w:val="white"/>
          <w:rtl w:val="0"/>
        </w:rPr>
        <w:tab/>
        <w:t xml:space="preserve">background-color</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lightblue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ff0000"/>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05">
      <w:pPr>
        <w:shd w:fill="ffffff" w:val="clear"/>
        <w:spacing w:before="280" w:line="240" w:lineRule="auto"/>
        <w:ind w:left="-709"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Media queries can help with that. We can add a breakpoint where certain parts of the design will behave differently on each side of the breakpoint.</w:t>
      </w:r>
    </w:p>
    <w:p w:rsidR="00000000" w:rsidDel="00000000" w:rsidP="00000000" w:rsidRDefault="00000000" w:rsidRPr="00000000" w14:paraId="00000206">
      <w:pPr>
        <w:shd w:fill="ffffff" w:val="clear"/>
        <w:spacing w:before="280" w:line="240" w:lineRule="auto"/>
        <w:ind w:left="-709"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6829425" cy="2395538"/>
            <wp:effectExtent b="0" l="0" r="0" t="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82942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hd w:fill="ffffff" w:val="clear"/>
        <w:spacing w:before="280" w:line="240" w:lineRule="auto"/>
        <w:ind w:left="-709"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08">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For mobile phones: */</w:t>
      </w:r>
    </w:p>
    <w:p w:rsidR="00000000" w:rsidDel="00000000" w:rsidP="00000000" w:rsidRDefault="00000000" w:rsidRPr="00000000" w14:paraId="0000020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[class*="col-"]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ff0000"/>
          <w:sz w:val="23"/>
          <w:szCs w:val="23"/>
          <w:highlight w:val="white"/>
          <w:rtl w:val="0"/>
        </w:rPr>
        <w:t xml:space="preserve">  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100%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C">
      <w:pPr>
        <w:shd w:fill="ffffff" w:val="clear"/>
        <w:spacing w:before="280" w:line="240" w:lineRule="auto"/>
        <w:ind w:left="-709"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0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600px)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0E">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 For tablets: */</w:t>
      </w:r>
    </w:p>
    <w:p w:rsidR="00000000" w:rsidDel="00000000" w:rsidP="00000000" w:rsidRDefault="00000000" w:rsidRPr="00000000" w14:paraId="0000020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.col-s-1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8.33%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.col-s-2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16.66%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.col-s-3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25%</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.col-s-4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33.33%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.col-s-5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41.66%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.col-s-6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50%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.col-s-7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58.33%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.col-s-8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66.66%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.col-s-9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75%</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.col-s-10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83.33%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.col-s-11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91.66%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.col-s-12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100%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C">
      <w:pPr>
        <w:shd w:fill="ffffff" w:val="clear"/>
        <w:spacing w:before="280" w:line="240" w:lineRule="auto"/>
        <w:ind w:left="-709"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1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768px) </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1E">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 For desktop: */</w:t>
      </w:r>
    </w:p>
    <w:p w:rsidR="00000000" w:rsidDel="00000000" w:rsidP="00000000" w:rsidRDefault="00000000" w:rsidRPr="00000000" w14:paraId="0000021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.col-1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8.33%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.col-2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16.66%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.col-3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25%</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.col-4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33.33%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.col-5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41.66%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.col-6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50%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.col-7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58.33%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.col-8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66.66%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.col-9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75%</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.col-10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83.33%</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.col-11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91.66%</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.col-12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width</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 100%</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p>
    <w:p w:rsidR="00000000" w:rsidDel="00000000" w:rsidP="00000000" w:rsidRDefault="00000000" w:rsidRPr="00000000" w14:paraId="0000022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box-sizing: border-box;</w:t>
      </w:r>
    </w:p>
    <w:p w:rsidR="00000000" w:rsidDel="00000000" w:rsidP="00000000" w:rsidRDefault="00000000" w:rsidRPr="00000000" w14:paraId="0000022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2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3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.row::after {</w:t>
      </w:r>
    </w:p>
    <w:p w:rsidR="00000000" w:rsidDel="00000000" w:rsidP="00000000" w:rsidRDefault="00000000" w:rsidRPr="00000000" w14:paraId="0000023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content: "";</w:t>
      </w:r>
    </w:p>
    <w:p w:rsidR="00000000" w:rsidDel="00000000" w:rsidP="00000000" w:rsidRDefault="00000000" w:rsidRPr="00000000" w14:paraId="0000023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clear: both;</w:t>
      </w:r>
    </w:p>
    <w:p w:rsidR="00000000" w:rsidDel="00000000" w:rsidP="00000000" w:rsidRDefault="00000000" w:rsidRPr="00000000" w14:paraId="0000023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display: table;</w:t>
      </w:r>
    </w:p>
    <w:p w:rsidR="00000000" w:rsidDel="00000000" w:rsidP="00000000" w:rsidRDefault="00000000" w:rsidRPr="00000000" w14:paraId="0000023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3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3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[class*="col-"] {</w:t>
      </w:r>
    </w:p>
    <w:p w:rsidR="00000000" w:rsidDel="00000000" w:rsidP="00000000" w:rsidRDefault="00000000" w:rsidRPr="00000000" w14:paraId="0000023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float: left;</w:t>
      </w:r>
    </w:p>
    <w:p w:rsidR="00000000" w:rsidDel="00000000" w:rsidP="00000000" w:rsidRDefault="00000000" w:rsidRPr="00000000" w14:paraId="0000023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padding: 15px;</w:t>
      </w:r>
    </w:p>
    <w:p w:rsidR="00000000" w:rsidDel="00000000" w:rsidP="00000000" w:rsidRDefault="00000000" w:rsidRPr="00000000" w14:paraId="0000023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3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3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3C">
      <w:pPr>
        <w:pStyle w:val="Heading2"/>
        <w:shd w:fill="ffffff" w:val="clear"/>
        <w:spacing w:after="280" w:before="280" w:lineRule="auto"/>
        <w:rPr>
          <w:rFonts w:ascii="Consolas" w:cs="Consolas" w:eastAsia="Consolas" w:hAnsi="Consolas"/>
          <w:sz w:val="23"/>
          <w:szCs w:val="23"/>
          <w:highlight w:val="white"/>
        </w:rPr>
      </w:pPr>
      <w:bookmarkStart w:colFirst="0" w:colLast="0" w:name="_heading=h.fjxnn4chbf1" w:id="3"/>
      <w:bookmarkEnd w:id="3"/>
      <w:r w:rsidDel="00000000" w:rsidR="00000000" w:rsidRPr="00000000">
        <w:rPr>
          <w:rFonts w:ascii="Arial" w:cs="Arial" w:eastAsia="Arial" w:hAnsi="Arial"/>
          <w:b w:val="0"/>
          <w:sz w:val="48"/>
          <w:szCs w:val="48"/>
          <w:highlight w:val="white"/>
          <w:rtl w:val="0"/>
        </w:rPr>
        <w:t xml:space="preserve">Typical Device Breakpoints</w:t>
      </w:r>
      <w:r w:rsidDel="00000000" w:rsidR="00000000" w:rsidRPr="00000000">
        <w:rPr>
          <w:rtl w:val="0"/>
        </w:rPr>
      </w:r>
    </w:p>
    <w:p w:rsidR="00000000" w:rsidDel="00000000" w:rsidP="00000000" w:rsidRDefault="00000000" w:rsidRPr="00000000" w14:paraId="0000023D">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Extra small devices (phones, 600px and down) */</w:t>
      </w:r>
    </w:p>
    <w:p w:rsidR="00000000" w:rsidDel="00000000" w:rsidP="00000000" w:rsidRDefault="00000000" w:rsidRPr="00000000" w14:paraId="0000023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(max-width: 600px)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3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40">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Small devices (portrait tablets and large phones, 600px and up) */</w:t>
      </w:r>
    </w:p>
    <w:p w:rsidR="00000000" w:rsidDel="00000000" w:rsidP="00000000" w:rsidRDefault="00000000" w:rsidRPr="00000000" w14:paraId="0000024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600px)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4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43">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Medium devices (landscape tablets, 768px and up) */</w:t>
      </w:r>
    </w:p>
    <w:p w:rsidR="00000000" w:rsidDel="00000000" w:rsidP="00000000" w:rsidRDefault="00000000" w:rsidRPr="00000000" w14:paraId="0000024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768px)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4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46">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Large devices (laptops/desktops, 992px and up) */</w:t>
      </w:r>
    </w:p>
    <w:p w:rsidR="00000000" w:rsidDel="00000000" w:rsidP="00000000" w:rsidRDefault="00000000" w:rsidRPr="00000000" w14:paraId="0000024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992px)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4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49">
      <w:pPr>
        <w:shd w:fill="ffffff" w:val="clear"/>
        <w:spacing w:before="280" w:line="240" w:lineRule="auto"/>
        <w:ind w:left="-709" w:firstLine="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Extra large devices (large laptops and desktops, 1200px and up) */</w:t>
      </w:r>
    </w:p>
    <w:p w:rsidR="00000000" w:rsidDel="00000000" w:rsidP="00000000" w:rsidRDefault="00000000" w:rsidRPr="00000000" w14:paraId="0000024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color w:val="a52a2a"/>
          <w:sz w:val="23"/>
          <w:szCs w:val="23"/>
          <w:highlight w:val="white"/>
          <w:rtl w:val="0"/>
        </w:rPr>
        <w:t xml:space="preserve">@media only screen and (min-width: 1200px)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4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4C">
      <w:pPr>
        <w:shd w:fill="ffffff" w:val="clear"/>
        <w:spacing w:before="280" w:line="240" w:lineRule="auto"/>
        <w:ind w:left="-709"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50) What is Javascript?</w:t>
      </w:r>
    </w:p>
    <w:p w:rsidR="00000000" w:rsidDel="00000000" w:rsidP="00000000" w:rsidRDefault="00000000" w:rsidRPr="00000000" w14:paraId="0000024D">
      <w:pPr>
        <w:shd w:fill="ffffff" w:val="clear"/>
        <w:spacing w:before="280" w:line="240" w:lineRule="auto"/>
        <w:ind w:left="-709"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4E">
      <w:pPr>
        <w:spacing w:after="220" w:before="22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the world's most popular programming language.</w:t>
      </w:r>
    </w:p>
    <w:p w:rsidR="00000000" w:rsidDel="00000000" w:rsidP="00000000" w:rsidRDefault="00000000" w:rsidRPr="00000000" w14:paraId="0000024F">
      <w:pPr>
        <w:spacing w:after="220" w:before="22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the programming language of the Web.</w:t>
      </w:r>
    </w:p>
    <w:p w:rsidR="00000000" w:rsidDel="00000000" w:rsidP="00000000" w:rsidRDefault="00000000" w:rsidRPr="00000000" w14:paraId="00000250">
      <w:pPr>
        <w:spacing w:after="220" w:before="22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easy to learn.</w:t>
      </w:r>
    </w:p>
    <w:p w:rsidR="00000000" w:rsidDel="00000000" w:rsidP="00000000" w:rsidRDefault="00000000" w:rsidRPr="00000000" w14:paraId="00000251">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mainly used in client side </w:t>
      </w:r>
    </w:p>
    <w:p w:rsidR="00000000" w:rsidDel="00000000" w:rsidP="00000000" w:rsidRDefault="00000000" w:rsidRPr="00000000" w14:paraId="00000252">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used in client side and also server side </w:t>
      </w:r>
    </w:p>
    <w:p w:rsidR="00000000" w:rsidDel="00000000" w:rsidP="00000000" w:rsidRDefault="00000000" w:rsidRPr="00000000" w14:paraId="00000253">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is the Programming Language for the Web.</w:t>
      </w:r>
    </w:p>
    <w:p w:rsidR="00000000" w:rsidDel="00000000" w:rsidP="00000000" w:rsidRDefault="00000000" w:rsidRPr="00000000" w14:paraId="00000254">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update and change both HTML and CSS.</w:t>
      </w:r>
    </w:p>
    <w:p w:rsidR="00000000" w:rsidDel="00000000" w:rsidP="00000000" w:rsidRDefault="00000000" w:rsidRPr="00000000" w14:paraId="00000255">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calculate, manipulate and validate data.</w:t>
      </w:r>
    </w:p>
    <w:p w:rsidR="00000000" w:rsidDel="00000000" w:rsidP="00000000" w:rsidRDefault="00000000" w:rsidRPr="00000000" w14:paraId="00000256">
      <w:pPr>
        <w:spacing w:after="160" w:line="259" w:lineRule="auto"/>
        <w:rPr>
          <w:rFonts w:ascii="Verdana" w:cs="Verdana" w:eastAsia="Verdana" w:hAnsi="Verdana"/>
          <w:sz w:val="23"/>
          <w:szCs w:val="23"/>
        </w:rPr>
      </w:pPr>
      <w:r w:rsidDel="00000000" w:rsidR="00000000" w:rsidRPr="00000000">
        <w:rPr>
          <w:rtl w:val="0"/>
        </w:rPr>
        <w:t xml:space="preserve">Syntex  : &lt;script&gt;   &lt;/script&gt;</w:t>
      </w:r>
      <w:r w:rsidDel="00000000" w:rsidR="00000000" w:rsidRPr="00000000">
        <w:rPr>
          <w:rtl w:val="0"/>
        </w:rPr>
      </w:r>
    </w:p>
    <w:p w:rsidR="00000000" w:rsidDel="00000000" w:rsidP="00000000" w:rsidRDefault="00000000" w:rsidRPr="00000000" w14:paraId="00000257">
      <w:pPr>
        <w:spacing w:after="280" w:before="280" w:line="259"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files save as .js extension  &amp; call in head </w:t>
      </w:r>
    </w:p>
    <w:p w:rsidR="00000000" w:rsidDel="00000000" w:rsidP="00000000" w:rsidRDefault="00000000" w:rsidRPr="00000000" w14:paraId="00000258">
      <w:pPr>
        <w:spacing w:after="160" w:line="259" w:lineRule="auto"/>
        <w:rPr>
          <w:rFonts w:ascii="Verdana" w:cs="Verdana" w:eastAsia="Verdana" w:hAnsi="Verdana"/>
          <w:sz w:val="23"/>
          <w:szCs w:val="23"/>
        </w:rPr>
      </w:pPr>
      <w:r w:rsidDel="00000000" w:rsidR="00000000" w:rsidRPr="00000000">
        <w:rPr>
          <w:rFonts w:ascii="Consolas" w:cs="Consolas" w:eastAsia="Consolas" w:hAnsi="Consolas"/>
          <w:sz w:val="24"/>
          <w:szCs w:val="24"/>
          <w:highlight w:val="white"/>
          <w:rtl w:val="0"/>
        </w:rPr>
        <w:t xml:space="preserve">&lt;script type="text/javascript" src="file.js"&gt; &lt;/script&gt;</w:t>
      </w:r>
      <w:r w:rsidDel="00000000" w:rsidR="00000000" w:rsidRPr="00000000">
        <w:rPr>
          <w:rtl w:val="0"/>
        </w:rPr>
      </w:r>
    </w:p>
    <w:p w:rsidR="00000000" w:rsidDel="00000000" w:rsidP="00000000" w:rsidRDefault="00000000" w:rsidRPr="00000000" w14:paraId="00000259">
      <w:pPr>
        <w:spacing w:after="160" w:line="259" w:lineRule="auto"/>
        <w:rPr/>
      </w:pPr>
      <w:r w:rsidDel="00000000" w:rsidR="00000000" w:rsidRPr="00000000">
        <w:rPr>
          <w:rtl w:val="0"/>
        </w:rPr>
        <w:t xml:space="preserve">javascript code add in head section and body section</w:t>
      </w:r>
    </w:p>
    <w:p w:rsidR="00000000" w:rsidDel="00000000" w:rsidP="00000000" w:rsidRDefault="00000000" w:rsidRPr="00000000" w14:paraId="0000025A">
      <w:pPr>
        <w:spacing w:after="160" w:line="259" w:lineRule="auto"/>
        <w:rPr/>
      </w:pPr>
      <w:r w:rsidDel="00000000" w:rsidR="00000000" w:rsidRPr="00000000">
        <w:rPr>
          <w:rtl w:val="0"/>
        </w:rPr>
      </w:r>
    </w:p>
    <w:p w:rsidR="00000000" w:rsidDel="00000000" w:rsidP="00000000" w:rsidRDefault="00000000" w:rsidRPr="00000000" w14:paraId="0000025B">
      <w:pPr>
        <w:spacing w:after="160" w:line="259" w:lineRule="auto"/>
        <w:rPr>
          <w:b w:val="1"/>
        </w:rPr>
      </w:pPr>
      <w:r w:rsidDel="00000000" w:rsidR="00000000" w:rsidRPr="00000000">
        <w:rPr>
          <w:b w:val="1"/>
          <w:rtl w:val="0"/>
        </w:rPr>
        <w:t xml:space="preserve">Javascript Variable</w:t>
      </w:r>
    </w:p>
    <w:p w:rsidR="00000000" w:rsidDel="00000000" w:rsidP="00000000" w:rsidRDefault="00000000" w:rsidRPr="00000000" w14:paraId="0000025C">
      <w:pPr>
        <w:spacing w:after="160" w:line="259" w:lineRule="auto"/>
        <w:rPr>
          <w:b w:val="1"/>
        </w:rPr>
      </w:pPr>
      <w:r w:rsidDel="00000000" w:rsidR="00000000" w:rsidRPr="00000000">
        <w:rPr>
          <w:b w:val="1"/>
          <w:rtl w:val="0"/>
        </w:rPr>
        <w:t xml:space="preserve">variable declared with var keyword or without </w:t>
      </w:r>
    </w:p>
    <w:p w:rsidR="00000000" w:rsidDel="00000000" w:rsidP="00000000" w:rsidRDefault="00000000" w:rsidRPr="00000000" w14:paraId="0000025D">
      <w:pPr>
        <w:spacing w:after="160" w:line="259" w:lineRule="auto"/>
        <w:rPr/>
      </w:pPr>
      <w:r w:rsidDel="00000000" w:rsidR="00000000" w:rsidRPr="00000000">
        <w:rPr>
          <w:rtl w:val="0"/>
        </w:rPr>
        <w:t xml:space="preserve">var a=10;</w:t>
      </w:r>
    </w:p>
    <w:p w:rsidR="00000000" w:rsidDel="00000000" w:rsidP="00000000" w:rsidRDefault="00000000" w:rsidRPr="00000000" w14:paraId="0000025E">
      <w:pPr>
        <w:spacing w:after="160" w:line="259" w:lineRule="auto"/>
        <w:rPr/>
      </w:pPr>
      <w:r w:rsidDel="00000000" w:rsidR="00000000" w:rsidRPr="00000000">
        <w:rPr>
          <w:rtl w:val="0"/>
        </w:rPr>
        <w:t xml:space="preserve">var b=20;</w:t>
      </w:r>
    </w:p>
    <w:p w:rsidR="00000000" w:rsidDel="00000000" w:rsidP="00000000" w:rsidRDefault="00000000" w:rsidRPr="00000000" w14:paraId="0000025F">
      <w:pPr>
        <w:spacing w:after="160" w:line="259" w:lineRule="auto"/>
        <w:rPr/>
      </w:pPr>
      <w:r w:rsidDel="00000000" w:rsidR="00000000" w:rsidRPr="00000000">
        <w:rPr>
          <w:rtl w:val="0"/>
        </w:rPr>
        <w:t xml:space="preserve">var c=a+b;</w:t>
      </w:r>
    </w:p>
    <w:p w:rsidR="00000000" w:rsidDel="00000000" w:rsidP="00000000" w:rsidRDefault="00000000" w:rsidRPr="00000000" w14:paraId="00000260">
      <w:pPr>
        <w:spacing w:after="160" w:line="259" w:lineRule="auto"/>
        <w:rPr/>
      </w:pPr>
      <w:r w:rsidDel="00000000" w:rsidR="00000000" w:rsidRPr="00000000">
        <w:rPr>
          <w:rtl w:val="0"/>
        </w:rPr>
        <w:t xml:space="preserve">window.write(c) </w:t>
      </w:r>
    </w:p>
    <w:p w:rsidR="00000000" w:rsidDel="00000000" w:rsidP="00000000" w:rsidRDefault="00000000" w:rsidRPr="00000000" w14:paraId="00000261">
      <w:pPr>
        <w:spacing w:after="0" w:line="259" w:lineRule="auto"/>
        <w:rPr>
          <w:rFonts w:ascii="Constantia" w:cs="Constantia" w:eastAsia="Constantia" w:hAnsi="Constantia"/>
          <w:b w:val="1"/>
          <w:sz w:val="36"/>
          <w:szCs w:val="36"/>
        </w:rPr>
      </w:pPr>
      <w:r w:rsidDel="00000000" w:rsidR="00000000" w:rsidRPr="00000000">
        <w:rPr>
          <w:rFonts w:ascii="Constantia" w:cs="Constantia" w:eastAsia="Constantia" w:hAnsi="Constantia"/>
          <w:b w:val="1"/>
          <w:sz w:val="36"/>
          <w:szCs w:val="36"/>
          <w:rtl w:val="0"/>
        </w:rPr>
        <w:t xml:space="preserve">Javascript Variable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var c=”hello”;</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document.write("Yes i m fine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document.getElementById("test").innerHTML="yes i am aryaN";</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window.alert(“hi i am alert”);</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window.alert("hi i am alert");  //in alert box</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51) What Can Javascript Do?</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gives HTML designers a programming tool</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put dynamic text into an HTML page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react to events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read and write HTML elements</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be used to validate input data</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can be used to detect the visitor's browser</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Improve Appearance</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Especially graphics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Visual Feedback</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Perform Calculation </w:t>
      </w:r>
    </w:p>
    <w:p w:rsidR="00000000" w:rsidDel="00000000" w:rsidP="00000000" w:rsidRDefault="00000000" w:rsidRPr="00000000" w14:paraId="0000027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49) What is Jquery ?</w:t>
      </w:r>
    </w:p>
    <w:p w:rsidR="00000000" w:rsidDel="00000000" w:rsidP="00000000" w:rsidRDefault="00000000" w:rsidRPr="00000000" w14:paraId="0000027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jQuery is a lightweight, "write less, do more", JavaScript library.</w:t>
      </w:r>
    </w:p>
    <w:p w:rsidR="00000000" w:rsidDel="00000000" w:rsidP="00000000" w:rsidRDefault="00000000" w:rsidRPr="00000000" w14:paraId="0000027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purpose of jQuery is to make it much easier to use JavaScript on your website.</w:t>
      </w:r>
    </w:p>
    <w:p w:rsidR="00000000" w:rsidDel="00000000" w:rsidP="00000000" w:rsidRDefault="00000000" w:rsidRPr="00000000" w14:paraId="0000027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jQuery takes a lot of common tasks that require many lines of JavaScript code to accomplish, and wraps them into methods that you can call with a single line of code.jQuery also simplifies a lot of the complicated things from JavaScript, like AJAX calls and DOM manipulation.</w:t>
      </w:r>
    </w:p>
    <w:p w:rsidR="00000000" w:rsidDel="00000000" w:rsidP="00000000" w:rsidRDefault="00000000" w:rsidRPr="00000000" w14:paraId="0000027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7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jQuery library contains the following features:</w:t>
      </w:r>
    </w:p>
    <w:p w:rsidR="00000000" w:rsidDel="00000000" w:rsidP="00000000" w:rsidRDefault="00000000" w:rsidRPr="00000000" w14:paraId="0000028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HTML/DOM manipulation</w:t>
      </w:r>
    </w:p>
    <w:p w:rsidR="00000000" w:rsidDel="00000000" w:rsidP="00000000" w:rsidRDefault="00000000" w:rsidRPr="00000000" w14:paraId="0000028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CSS manipulation</w:t>
      </w:r>
    </w:p>
    <w:p w:rsidR="00000000" w:rsidDel="00000000" w:rsidP="00000000" w:rsidRDefault="00000000" w:rsidRPr="00000000" w14:paraId="0000028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 event methods</w:t>
      </w:r>
    </w:p>
    <w:p w:rsidR="00000000" w:rsidDel="00000000" w:rsidP="00000000" w:rsidRDefault="00000000" w:rsidRPr="00000000" w14:paraId="0000028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Effects and animations</w:t>
      </w:r>
    </w:p>
    <w:p w:rsidR="00000000" w:rsidDel="00000000" w:rsidP="00000000" w:rsidRDefault="00000000" w:rsidRPr="00000000" w14:paraId="0000028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AJAX</w:t>
      </w:r>
    </w:p>
    <w:p w:rsidR="00000000" w:rsidDel="00000000" w:rsidP="00000000" w:rsidRDefault="00000000" w:rsidRPr="00000000" w14:paraId="0000028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Utilities</w:t>
      </w:r>
    </w:p>
    <w:p w:rsidR="00000000" w:rsidDel="00000000" w:rsidP="00000000" w:rsidRDefault="00000000" w:rsidRPr="00000000" w14:paraId="0000028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Tip: In addition, jQuery has plugins for almost any task out there.</w:t>
      </w:r>
    </w:p>
    <w:p w:rsidR="00000000" w:rsidDel="00000000" w:rsidP="00000000" w:rsidRDefault="00000000" w:rsidRPr="00000000" w14:paraId="0000028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8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Why jQuery?</w:t>
      </w:r>
    </w:p>
    <w:p w:rsidR="00000000" w:rsidDel="00000000" w:rsidP="00000000" w:rsidRDefault="00000000" w:rsidRPr="00000000" w14:paraId="0000028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There are lots of other JavaScript libraries out there, but jQuery is probably the most popular, and also the most extendable.</w:t>
      </w:r>
    </w:p>
    <w:p w:rsidR="00000000" w:rsidDel="00000000" w:rsidP="00000000" w:rsidRDefault="00000000" w:rsidRPr="00000000" w14:paraId="0000028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Many of the biggest companies on the Web use jQuery, such as:</w:t>
      </w:r>
    </w:p>
    <w:p w:rsidR="00000000" w:rsidDel="00000000" w:rsidP="00000000" w:rsidRDefault="00000000" w:rsidRPr="00000000" w14:paraId="0000028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8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Google</w:t>
      </w:r>
    </w:p>
    <w:p w:rsidR="00000000" w:rsidDel="00000000" w:rsidP="00000000" w:rsidRDefault="00000000" w:rsidRPr="00000000" w14:paraId="0000028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Microsoft</w:t>
      </w:r>
    </w:p>
    <w:p w:rsidR="00000000" w:rsidDel="00000000" w:rsidP="00000000" w:rsidRDefault="00000000" w:rsidRPr="00000000" w14:paraId="0000028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IBM</w:t>
      </w:r>
    </w:p>
    <w:p w:rsidR="00000000" w:rsidDel="00000000" w:rsidP="00000000" w:rsidRDefault="00000000" w:rsidRPr="00000000" w14:paraId="0000028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Netflix</w:t>
      </w:r>
    </w:p>
    <w:p w:rsidR="00000000" w:rsidDel="00000000" w:rsidP="00000000" w:rsidRDefault="00000000" w:rsidRPr="00000000" w14:paraId="0000029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There are several ways to start using jQuery on your web site. You can:</w:t>
      </w:r>
    </w:p>
    <w:p w:rsidR="00000000" w:rsidDel="00000000" w:rsidP="00000000" w:rsidRDefault="00000000" w:rsidRPr="00000000" w14:paraId="0000029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Method-1</w:t>
      </w:r>
    </w:p>
    <w:p w:rsidR="00000000" w:rsidDel="00000000" w:rsidP="00000000" w:rsidRDefault="00000000" w:rsidRPr="00000000" w14:paraId="0000029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Download the jQuery library from jQuery.com</w:t>
      </w:r>
    </w:p>
    <w:p w:rsidR="00000000" w:rsidDel="00000000" w:rsidP="00000000" w:rsidRDefault="00000000" w:rsidRPr="00000000" w14:paraId="0000029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Downloading jQuery</w:t>
      </w:r>
    </w:p>
    <w:p w:rsidR="00000000" w:rsidDel="00000000" w:rsidP="00000000" w:rsidRDefault="00000000" w:rsidRPr="00000000" w14:paraId="0000029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There are two versions of jQuery available for downloading:</w:t>
      </w:r>
    </w:p>
    <w:p w:rsidR="00000000" w:rsidDel="00000000" w:rsidP="00000000" w:rsidRDefault="00000000" w:rsidRPr="00000000" w14:paraId="0000029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Production version - this is for your live website because it has been minified and compressed</w:t>
      </w:r>
    </w:p>
    <w:p w:rsidR="00000000" w:rsidDel="00000000" w:rsidP="00000000" w:rsidRDefault="00000000" w:rsidRPr="00000000" w14:paraId="0000029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Development version - this is for testing and development (uncompressed and readable code)</w:t>
      </w:r>
    </w:p>
    <w:p w:rsidR="00000000" w:rsidDel="00000000" w:rsidP="00000000" w:rsidRDefault="00000000" w:rsidRPr="00000000" w14:paraId="0000029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Both versions can be downloaded from jQuery.com.</w:t>
      </w:r>
    </w:p>
    <w:p w:rsidR="00000000" w:rsidDel="00000000" w:rsidP="00000000" w:rsidRDefault="00000000" w:rsidRPr="00000000" w14:paraId="0000029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jQuery library is a single JavaScript file, and you reference it with the HTML &lt;script&gt; tag (notice that the &lt;script&gt; tag should be inside the &lt;head&gt; section):</w:t>
      </w:r>
    </w:p>
    <w:p w:rsidR="00000000" w:rsidDel="00000000" w:rsidP="00000000" w:rsidRDefault="00000000" w:rsidRPr="00000000" w14:paraId="0000029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&lt;head&gt;</w:t>
      </w:r>
    </w:p>
    <w:p w:rsidR="00000000" w:rsidDel="00000000" w:rsidP="00000000" w:rsidRDefault="00000000" w:rsidRPr="00000000" w14:paraId="0000029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&lt;script src="jquery-3.5.1.min.js"&gt;&lt;/script&gt;</w:t>
      </w:r>
    </w:p>
    <w:p w:rsidR="00000000" w:rsidDel="00000000" w:rsidP="00000000" w:rsidRDefault="00000000" w:rsidRPr="00000000" w14:paraId="000002A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&lt;/head&gt;</w:t>
      </w:r>
    </w:p>
    <w:p w:rsidR="00000000" w:rsidDel="00000000" w:rsidP="00000000" w:rsidRDefault="00000000" w:rsidRPr="00000000" w14:paraId="000002A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Method-2  Include jQuery from a CDN, like Google</w:t>
      </w:r>
    </w:p>
    <w:p w:rsidR="00000000" w:rsidDel="00000000" w:rsidP="00000000" w:rsidRDefault="00000000" w:rsidRPr="00000000" w14:paraId="000002A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jQuery CDN</w:t>
      </w:r>
    </w:p>
    <w:p w:rsidR="00000000" w:rsidDel="00000000" w:rsidP="00000000" w:rsidRDefault="00000000" w:rsidRPr="00000000" w14:paraId="000002A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If you don't want to download and host jQuery yourself, you can include it from a CDN (Content Delivery Network).</w:t>
      </w:r>
    </w:p>
    <w:p w:rsidR="00000000" w:rsidDel="00000000" w:rsidP="00000000" w:rsidRDefault="00000000" w:rsidRPr="00000000" w14:paraId="000002A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Google is an example of someone who host jQuery:</w:t>
      </w:r>
    </w:p>
    <w:p w:rsidR="00000000" w:rsidDel="00000000" w:rsidP="00000000" w:rsidRDefault="00000000" w:rsidRPr="00000000" w14:paraId="000002A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&lt;head&gt;</w:t>
      </w:r>
    </w:p>
    <w:p w:rsidR="00000000" w:rsidDel="00000000" w:rsidP="00000000" w:rsidRDefault="00000000" w:rsidRPr="00000000" w14:paraId="000002A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&lt;script src="https://ajax.googleapis.com/ajax/libs/jquery/3.5.1/jquery.min.js"&gt;&lt;/script&gt;</w:t>
      </w:r>
    </w:p>
    <w:p w:rsidR="00000000" w:rsidDel="00000000" w:rsidP="00000000" w:rsidRDefault="00000000" w:rsidRPr="00000000" w14:paraId="000002B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&lt;/head&gt;</w:t>
      </w:r>
    </w:p>
    <w:p w:rsidR="00000000" w:rsidDel="00000000" w:rsidP="00000000" w:rsidRDefault="00000000" w:rsidRPr="00000000" w14:paraId="000002B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Document Ready Event</w:t>
      </w:r>
    </w:p>
    <w:p w:rsidR="00000000" w:rsidDel="00000000" w:rsidP="00000000" w:rsidRDefault="00000000" w:rsidRPr="00000000" w14:paraId="000002B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You might have noticed that all jQuery methods in our examples, are inside a document ready event:</w:t>
      </w:r>
    </w:p>
    <w:p w:rsidR="00000000" w:rsidDel="00000000" w:rsidP="00000000" w:rsidRDefault="00000000" w:rsidRPr="00000000" w14:paraId="000002B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B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&lt;script&gt;</w:t>
      </w:r>
    </w:p>
    <w:p w:rsidR="00000000" w:rsidDel="00000000" w:rsidP="00000000" w:rsidRDefault="00000000" w:rsidRPr="00000000" w14:paraId="000002B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$(document).ready(function(){</w:t>
      </w:r>
    </w:p>
    <w:p w:rsidR="00000000" w:rsidDel="00000000" w:rsidP="00000000" w:rsidRDefault="00000000" w:rsidRPr="00000000" w14:paraId="000002B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B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 jQuery methods go here...</w:t>
      </w:r>
    </w:p>
    <w:p w:rsidR="00000000" w:rsidDel="00000000" w:rsidP="00000000" w:rsidRDefault="00000000" w:rsidRPr="00000000" w14:paraId="000002B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B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2B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&lt;/script&gt;</w:t>
      </w:r>
    </w:p>
    <w:p w:rsidR="00000000" w:rsidDel="00000000" w:rsidP="00000000" w:rsidRDefault="00000000" w:rsidRPr="00000000" w14:paraId="000002B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This is to prevent any jQuery code from running before the document is finished loading (is ready).</w:t>
      </w:r>
    </w:p>
    <w:p w:rsidR="00000000" w:rsidDel="00000000" w:rsidP="00000000" w:rsidRDefault="00000000" w:rsidRPr="00000000" w14:paraId="000002B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B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jQuery Syntax</w:t>
      </w:r>
    </w:p>
    <w:p w:rsidR="00000000" w:rsidDel="00000000" w:rsidP="00000000" w:rsidRDefault="00000000" w:rsidRPr="00000000" w14:paraId="000002B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jQuery syntax is tailor-made for selecting HTML elements and performing some action on the element(s).</w:t>
      </w:r>
    </w:p>
    <w:p w:rsidR="00000000" w:rsidDel="00000000" w:rsidP="00000000" w:rsidRDefault="00000000" w:rsidRPr="00000000" w14:paraId="000002B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Basic syntax is: $(selector).action()</w:t>
      </w:r>
    </w:p>
    <w:p w:rsidR="00000000" w:rsidDel="00000000" w:rsidP="00000000" w:rsidRDefault="00000000" w:rsidRPr="00000000" w14:paraId="000002C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A $ sign to define/access jQuery</w:t>
      </w:r>
    </w:p>
    <w:p w:rsidR="00000000" w:rsidDel="00000000" w:rsidP="00000000" w:rsidRDefault="00000000" w:rsidRPr="00000000" w14:paraId="000002C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A (selector) to "query (or find)" HTML elements</w:t>
      </w:r>
    </w:p>
    <w:p w:rsidR="00000000" w:rsidDel="00000000" w:rsidP="00000000" w:rsidRDefault="00000000" w:rsidRPr="00000000" w14:paraId="000002C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A jQuery action() to be performed on the element(s)</w:t>
      </w:r>
    </w:p>
    <w:p w:rsidR="00000000" w:rsidDel="00000000" w:rsidP="00000000" w:rsidRDefault="00000000" w:rsidRPr="00000000" w14:paraId="000002C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Examples:</w:t>
      </w:r>
    </w:p>
    <w:p w:rsidR="00000000" w:rsidDel="00000000" w:rsidP="00000000" w:rsidRDefault="00000000" w:rsidRPr="00000000" w14:paraId="000002C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$(this).hide() - hides the current element.</w:t>
      </w:r>
    </w:p>
    <w:p w:rsidR="00000000" w:rsidDel="00000000" w:rsidP="00000000" w:rsidRDefault="00000000" w:rsidRPr="00000000" w14:paraId="000002C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$("p").hide() - hides all &lt;p&gt; elements.</w:t>
      </w:r>
    </w:p>
    <w:p w:rsidR="00000000" w:rsidDel="00000000" w:rsidP="00000000" w:rsidRDefault="00000000" w:rsidRPr="00000000" w14:paraId="000002C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$(".test").hide() - hides all elements with class="test".</w:t>
      </w:r>
    </w:p>
    <w:p w:rsidR="00000000" w:rsidDel="00000000" w:rsidP="00000000" w:rsidRDefault="00000000" w:rsidRPr="00000000" w14:paraId="000002C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C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$("#test").hide() - hides the element with id="test".</w:t>
      </w:r>
    </w:p>
    <w:p w:rsidR="00000000" w:rsidDel="00000000" w:rsidP="00000000" w:rsidRDefault="00000000" w:rsidRPr="00000000" w14:paraId="000002C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--&gt;</w:t>
      </w:r>
    </w:p>
    <w:p w:rsidR="00000000" w:rsidDel="00000000" w:rsidP="00000000" w:rsidRDefault="00000000" w:rsidRPr="00000000" w14:paraId="000002C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D0">
      <w:pPr>
        <w:shd w:fill="ffffff" w:val="clear"/>
        <w:spacing w:before="280" w:line="240" w:lineRule="auto"/>
        <w:ind w:left="-709" w:firstLine="0"/>
        <w:rPr>
          <w:rFonts w:ascii="Arial" w:cs="Arial" w:eastAsia="Arial" w:hAnsi="Arial"/>
          <w:b w:val="1"/>
          <w:color w:val="333333"/>
          <w:sz w:val="42"/>
          <w:szCs w:val="42"/>
          <w:highlight w:val="white"/>
        </w:rPr>
      </w:pPr>
      <w:r w:rsidDel="00000000" w:rsidR="00000000" w:rsidRPr="00000000">
        <w:rPr>
          <w:rFonts w:ascii="Consolas" w:cs="Consolas" w:eastAsia="Consolas" w:hAnsi="Consolas"/>
          <w:sz w:val="23"/>
          <w:szCs w:val="23"/>
          <w:highlight w:val="white"/>
          <w:rtl w:val="0"/>
        </w:rPr>
        <w:t xml:space="preserve">50) </w:t>
      </w:r>
      <w:r w:rsidDel="00000000" w:rsidR="00000000" w:rsidRPr="00000000">
        <w:rPr>
          <w:rFonts w:ascii="Arial" w:cs="Arial" w:eastAsia="Arial" w:hAnsi="Arial"/>
          <w:b w:val="1"/>
          <w:color w:val="333333"/>
          <w:sz w:val="42"/>
          <w:szCs w:val="42"/>
          <w:highlight w:val="white"/>
          <w:rtl w:val="0"/>
        </w:rPr>
        <w:t xml:space="preserve">HTML5: what is it?</w:t>
      </w:r>
    </w:p>
    <w:p w:rsidR="00000000" w:rsidDel="00000000" w:rsidP="00000000" w:rsidRDefault="00000000" w:rsidRPr="00000000" w14:paraId="000002D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HTML5 is the latest and most enhanced version of HTML. Technically, </w:t>
      </w:r>
    </w:p>
    <w:p w:rsidR="00000000" w:rsidDel="00000000" w:rsidP="00000000" w:rsidRDefault="00000000" w:rsidRPr="00000000" w14:paraId="000002D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 is not a pogramming language, but rather a markup language.</w:t>
      </w:r>
    </w:p>
    <w:p w:rsidR="00000000" w:rsidDel="00000000" w:rsidP="00000000" w:rsidRDefault="00000000" w:rsidRPr="00000000" w14:paraId="000002D3">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HTML5 is the next major revision of the HTML standard superseding </w:t>
      </w:r>
    </w:p>
    <w:p w:rsidR="00000000" w:rsidDel="00000000" w:rsidP="00000000" w:rsidRDefault="00000000" w:rsidRPr="00000000" w14:paraId="000002D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HTML 5 does not have the same syntax rules as XHTML where we needed lower case tag names, quoting our attributes an attribute had to have a value and to close all empty elements.</w:t>
      </w:r>
    </w:p>
    <w:p w:rsidR="00000000" w:rsidDel="00000000" w:rsidP="00000000" w:rsidRDefault="00000000" w:rsidRPr="00000000" w14:paraId="000002D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DOCTYPE declaration for HTML5 is very simple:</w:t>
      </w:r>
    </w:p>
    <w:p w:rsidR="00000000" w:rsidDel="00000000" w:rsidP="00000000" w:rsidRDefault="00000000" w:rsidRPr="00000000" w14:paraId="000002D6">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=&gt;But HTML5 is coming with lots of flexibility and would support the followings:</w:t>
      </w:r>
    </w:p>
    <w:p w:rsidR="00000000" w:rsidDel="00000000" w:rsidP="00000000" w:rsidRDefault="00000000" w:rsidRPr="00000000" w14:paraId="000002D7">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Uppercase tag names.</w:t>
      </w:r>
    </w:p>
    <w:p w:rsidR="00000000" w:rsidDel="00000000" w:rsidP="00000000" w:rsidRDefault="00000000" w:rsidRPr="00000000" w14:paraId="000002D8">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Quotes are optional for attributes.</w:t>
      </w:r>
    </w:p>
    <w:p w:rsidR="00000000" w:rsidDel="00000000" w:rsidP="00000000" w:rsidRDefault="00000000" w:rsidRPr="00000000" w14:paraId="000002D9">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Attribute values are optional.</w:t>
      </w:r>
    </w:p>
    <w:p w:rsidR="00000000" w:rsidDel="00000000" w:rsidP="00000000" w:rsidRDefault="00000000" w:rsidRPr="00000000" w14:paraId="000002DA">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Closing empty elements are optional.</w:t>
      </w:r>
    </w:p>
    <w:p w:rsidR="00000000" w:rsidDel="00000000" w:rsidP="00000000" w:rsidRDefault="00000000" w:rsidRPr="00000000" w14:paraId="000002DB">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DC">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51) What's New Elements in HTML5</w:t>
      </w:r>
    </w:p>
    <w:p w:rsidR="00000000" w:rsidDel="00000000" w:rsidP="00000000" w:rsidRDefault="00000000" w:rsidRPr="00000000" w14:paraId="000002DD">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DE">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New HTML5 Elements</w:t>
      </w:r>
    </w:p>
    <w:p w:rsidR="00000000" w:rsidDel="00000000" w:rsidP="00000000" w:rsidRDefault="00000000" w:rsidRPr="00000000" w14:paraId="000002DF">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The most interesting new HTML5 elements are:</w:t>
      </w:r>
    </w:p>
    <w:p w:rsidR="00000000" w:rsidDel="00000000" w:rsidP="00000000" w:rsidRDefault="00000000" w:rsidRPr="00000000" w14:paraId="000002E0">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New semantic elements like &lt;header&gt;, &lt;footer&gt;, &lt;article&gt;, and &lt;section&gt;.</w:t>
      </w:r>
    </w:p>
    <w:p w:rsidR="00000000" w:rsidDel="00000000" w:rsidP="00000000" w:rsidRDefault="00000000" w:rsidRPr="00000000" w14:paraId="000002E1">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New attributes of form elements like number, date, time, calendar, and range.</w:t>
      </w:r>
    </w:p>
    <w:p w:rsidR="00000000" w:rsidDel="00000000" w:rsidP="00000000" w:rsidRDefault="00000000" w:rsidRPr="00000000" w14:paraId="000002E2">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New graphic elements: &lt;svg&gt; and &lt;canvas&gt;.</w:t>
      </w:r>
    </w:p>
    <w:sdt>
      <w:sdtPr>
        <w:tag w:val="goog_rdk_2"/>
      </w:sdtPr>
      <w:sdtContent>
        <w:p w:rsidR="00000000" w:rsidDel="00000000" w:rsidP="00000000" w:rsidRDefault="00000000" w:rsidRPr="00000000" w14:paraId="000002E3">
          <w:pPr>
            <w:shd w:fill="ffffff" w:val="clear"/>
            <w:spacing w:before="280" w:line="240" w:lineRule="auto"/>
            <w:ind w:left="-709" w:firstLine="0"/>
            <w:rPr>
              <w:ins w:author="Rajesh Nagar" w:id="1" w:date="2021-01-22T07:14:13Z"/>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New multimedia elements: &lt;audio&gt; and &lt;video&gt;.</w:t>
          </w:r>
          <w:sdt>
            <w:sdtPr>
              <w:tag w:val="goog_rdk_1"/>
            </w:sdtPr>
            <w:sdtContent>
              <w:ins w:author="Rajesh Nagar" w:id="1" w:date="2021-01-22T07:14:13Z">
                <w:r w:rsidDel="00000000" w:rsidR="00000000" w:rsidRPr="00000000">
                  <w:rPr>
                    <w:rtl w:val="0"/>
                  </w:rPr>
                </w:r>
              </w:ins>
            </w:sdtContent>
          </w:sdt>
        </w:p>
      </w:sdtContent>
    </w:sdt>
    <w:p w:rsidR="00000000" w:rsidDel="00000000" w:rsidP="00000000" w:rsidRDefault="00000000" w:rsidRPr="00000000" w14:paraId="000002E4">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E5">
      <w:pPr>
        <w:shd w:fill="ffffff" w:val="clear"/>
        <w:spacing w:before="280" w:line="240" w:lineRule="auto"/>
        <w:ind w:left="-709" w:firstLine="0"/>
        <w:rPr>
          <w:rFonts w:ascii="Consolas" w:cs="Consolas" w:eastAsia="Consolas" w:hAnsi="Consolas"/>
          <w:sz w:val="23"/>
          <w:szCs w:val="23"/>
          <w:highlight w:val="white"/>
        </w:rPr>
      </w:pPr>
      <w:r w:rsidDel="00000000" w:rsidR="00000000" w:rsidRPr="00000000">
        <w:rPr>
          <w:rtl w:val="0"/>
        </w:rPr>
      </w:r>
    </w:p>
    <w:sdt>
      <w:sdtPr>
        <w:tag w:val="goog_rdk_4"/>
      </w:sdtPr>
      <w:sdtContent>
        <w:p w:rsidR="00000000" w:rsidDel="00000000" w:rsidP="00000000" w:rsidRDefault="00000000" w:rsidRPr="00000000" w14:paraId="000002E6">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52) Difference between HTML and HTML5</w:t>
          </w:r>
          <w:sdt>
            <w:sdtPr>
              <w:tag w:val="goog_rdk_3"/>
            </w:sdtPr>
            <w:sdtContent>
              <w:ins w:author="Rajesh Nagar" w:id="2" w:date="2021-01-22T07:14:03Z">
                <w:r w:rsidDel="00000000" w:rsidR="00000000" w:rsidRPr="00000000">
                  <w:rPr>
                    <w:rtl w:val="0"/>
                  </w:rPr>
                </w:r>
              </w:ins>
            </w:sdtContent>
          </w:sdt>
        </w:p>
      </w:sdtContent>
    </w:sdt>
    <w:sdt>
      <w:sdtPr>
        <w:tag w:val="goog_rdk_6"/>
      </w:sdtPr>
      <w:sdtContent>
        <w:p w:rsidR="00000000" w:rsidDel="00000000" w:rsidP="00000000" w:rsidRDefault="00000000" w:rsidRPr="00000000" w14:paraId="000002E7">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5"/>
            </w:sdtPr>
            <w:sdtContent>
              <w:ins w:author="Rajesh Nagar" w:id="2" w:date="2021-01-22T07:14:03Z">
                <w:r w:rsidDel="00000000" w:rsidR="00000000" w:rsidRPr="00000000">
                  <w:rPr>
                    <w:rFonts w:ascii="Consolas" w:cs="Consolas" w:eastAsia="Consolas" w:hAnsi="Consolas"/>
                    <w:sz w:val="23"/>
                    <w:szCs w:val="23"/>
                    <w:highlight w:val="white"/>
                  </w:rPr>
                  <w:drawing>
                    <wp:inline distB="114300" distT="114300" distL="114300" distR="114300">
                      <wp:extent cx="4943475" cy="6048375"/>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943475" cy="6048375"/>
                              </a:xfrm>
                              <a:prstGeom prst="rect"/>
                              <a:ln/>
                            </pic:spPr>
                          </pic:pic>
                        </a:graphicData>
                      </a:graphic>
                    </wp:inline>
                  </w:drawing>
                </w:r>
                <w:r w:rsidDel="00000000" w:rsidR="00000000" w:rsidRPr="00000000">
                  <w:rPr>
                    <w:rtl w:val="0"/>
                  </w:rPr>
                </w:r>
              </w:ins>
            </w:sdtContent>
          </w:sdt>
        </w:p>
      </w:sdtContent>
    </w:sdt>
    <w:sdt>
      <w:sdtPr>
        <w:tag w:val="goog_rdk_8"/>
      </w:sdtPr>
      <w:sdtContent>
        <w:p w:rsidR="00000000" w:rsidDel="00000000" w:rsidP="00000000" w:rsidRDefault="00000000" w:rsidRPr="00000000" w14:paraId="000002E8">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
            </w:sdtPr>
            <w:sdtContent>
              <w:ins w:author="Rajesh Nagar" w:id="2" w:date="2021-01-22T07:14:03Z">
                <w:r w:rsidDel="00000000" w:rsidR="00000000" w:rsidRPr="00000000">
                  <w:rPr>
                    <w:rtl w:val="0"/>
                  </w:rPr>
                </w:r>
              </w:ins>
            </w:sdtContent>
          </w:sdt>
        </w:p>
      </w:sdtContent>
    </w:sdt>
    <w:sdt>
      <w:sdtPr>
        <w:tag w:val="goog_rdk_10"/>
      </w:sdtPr>
      <w:sdtContent>
        <w:p w:rsidR="00000000" w:rsidDel="00000000" w:rsidP="00000000" w:rsidRDefault="00000000" w:rsidRPr="00000000" w14:paraId="000002E9">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
            </w:sdtPr>
            <w:sdtContent>
              <w:ins w:author="Rajesh Nagar" w:id="2" w:date="2021-01-22T07:14:03Z">
                <w:r w:rsidDel="00000000" w:rsidR="00000000" w:rsidRPr="00000000">
                  <w:rPr>
                    <w:rFonts w:ascii="Consolas" w:cs="Consolas" w:eastAsia="Consolas" w:hAnsi="Consolas"/>
                    <w:sz w:val="23"/>
                    <w:szCs w:val="23"/>
                    <w:highlight w:val="white"/>
                    <w:rtl w:val="0"/>
                  </w:rPr>
                  <w:t xml:space="preserve">53) What is Bootstrap?</w:t>
                </w:r>
              </w:ins>
            </w:sdtContent>
          </w:sdt>
        </w:p>
      </w:sdtContent>
    </w:sdt>
    <w:sdt>
      <w:sdtPr>
        <w:tag w:val="goog_rdk_12"/>
      </w:sdtPr>
      <w:sdtContent>
        <w:p w:rsidR="00000000" w:rsidDel="00000000" w:rsidP="00000000" w:rsidRDefault="00000000" w:rsidRPr="00000000" w14:paraId="000002EA">
          <w:pPr>
            <w:numPr>
              <w:ilvl w:val="0"/>
              <w:numId w:val="15"/>
            </w:numPr>
            <w:shd w:fill="ffffff" w:val="clear"/>
            <w:spacing w:after="0" w:before="220" w:line="240" w:lineRule="auto"/>
            <w:ind w:left="720" w:hanging="360"/>
            <w:rPr>
              <w:ins w:author="Rajesh Nagar" w:id="2" w:date="2021-01-22T07:14:03Z"/>
              <w:highlight w:val="white"/>
            </w:rPr>
          </w:pPr>
          <w:sdt>
            <w:sdtPr>
              <w:tag w:val="goog_rdk_11"/>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is a free front-end framework for faster and easier web development</w:t>
                </w:r>
                <w:r w:rsidDel="00000000" w:rsidR="00000000" w:rsidRPr="00000000">
                  <w:rPr>
                    <w:rtl w:val="0"/>
                  </w:rPr>
                </w:r>
              </w:ins>
            </w:sdtContent>
          </w:sdt>
        </w:p>
      </w:sdtContent>
    </w:sdt>
    <w:sdt>
      <w:sdtPr>
        <w:tag w:val="goog_rdk_14"/>
      </w:sdtPr>
      <w:sdtContent>
        <w:p w:rsidR="00000000" w:rsidDel="00000000" w:rsidP="00000000" w:rsidRDefault="00000000" w:rsidRPr="00000000" w14:paraId="000002EB">
          <w:pPr>
            <w:numPr>
              <w:ilvl w:val="0"/>
              <w:numId w:val="15"/>
            </w:numPr>
            <w:shd w:fill="ffffff" w:val="clear"/>
            <w:spacing w:after="0" w:before="0" w:line="240" w:lineRule="auto"/>
            <w:ind w:left="720" w:hanging="360"/>
            <w:rPr>
              <w:ins w:author="Rajesh Nagar" w:id="2" w:date="2021-01-22T07:14:03Z"/>
              <w:highlight w:val="white"/>
            </w:rPr>
          </w:pPr>
          <w:sdt>
            <w:sdtPr>
              <w:tag w:val="goog_rdk_13"/>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includes HTML and CSS based design templates for typography, forms, buttons, tables, navigation, modals, image carousels and many other, as well as optional JavaScript plugins</w:t>
                </w:r>
                <w:r w:rsidDel="00000000" w:rsidR="00000000" w:rsidRPr="00000000">
                  <w:rPr>
                    <w:rtl w:val="0"/>
                  </w:rPr>
                </w:r>
              </w:ins>
            </w:sdtContent>
          </w:sdt>
        </w:p>
      </w:sdtContent>
    </w:sdt>
    <w:sdt>
      <w:sdtPr>
        <w:tag w:val="goog_rdk_16"/>
      </w:sdtPr>
      <w:sdtContent>
        <w:p w:rsidR="00000000" w:rsidDel="00000000" w:rsidP="00000000" w:rsidRDefault="00000000" w:rsidRPr="00000000" w14:paraId="000002EC">
          <w:pPr>
            <w:numPr>
              <w:ilvl w:val="0"/>
              <w:numId w:val="15"/>
            </w:numPr>
            <w:shd w:fill="ffffff" w:val="clear"/>
            <w:spacing w:after="220" w:before="0" w:line="240" w:lineRule="auto"/>
            <w:ind w:left="720" w:hanging="360"/>
            <w:rPr>
              <w:ins w:author="Rajesh Nagar" w:id="2" w:date="2021-01-22T07:14:03Z"/>
              <w:highlight w:val="white"/>
            </w:rPr>
          </w:pPr>
          <w:sdt>
            <w:sdtPr>
              <w:tag w:val="goog_rdk_15"/>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also gives you the ability to easily create responsive designs</w:t>
                </w:r>
                <w:r w:rsidDel="00000000" w:rsidR="00000000" w:rsidRPr="00000000">
                  <w:rPr>
                    <w:rtl w:val="0"/>
                  </w:rPr>
                </w:r>
              </w:ins>
            </w:sdtContent>
          </w:sdt>
        </w:p>
      </w:sdtContent>
    </w:sdt>
    <w:sdt>
      <w:sdtPr>
        <w:tag w:val="goog_rdk_18"/>
      </w:sdtPr>
      <w:sdtContent>
        <w:p w:rsidR="00000000" w:rsidDel="00000000" w:rsidP="00000000" w:rsidRDefault="00000000" w:rsidRPr="00000000" w14:paraId="000002ED">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7"/>
            </w:sdtPr>
            <w:sdtContent>
              <w:ins w:author="Rajesh Nagar" w:id="2" w:date="2021-01-22T07:14:03Z">
                <w:r w:rsidDel="00000000" w:rsidR="00000000" w:rsidRPr="00000000">
                  <w:rPr>
                    <w:rFonts w:ascii="Consolas" w:cs="Consolas" w:eastAsia="Consolas" w:hAnsi="Consolas"/>
                    <w:sz w:val="23"/>
                    <w:szCs w:val="23"/>
                    <w:highlight w:val="white"/>
                    <w:rtl w:val="0"/>
                  </w:rPr>
                  <w:t xml:space="preserve">Responsive web design is about creating web sites which automatically adjust themselves to look good on all devices, from small phones to large desktops.</w:t>
                </w:r>
              </w:ins>
            </w:sdtContent>
          </w:sdt>
        </w:p>
      </w:sdtContent>
    </w:sdt>
    <w:sdt>
      <w:sdtPr>
        <w:tag w:val="goog_rdk_20"/>
      </w:sdtPr>
      <w:sdtContent>
        <w:p w:rsidR="00000000" w:rsidDel="00000000" w:rsidP="00000000" w:rsidRDefault="00000000" w:rsidRPr="00000000" w14:paraId="000002EE">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9"/>
            </w:sdtPr>
            <w:sdtContent>
              <w:ins w:author="Rajesh Nagar" w:id="2" w:date="2021-01-22T07:14:03Z">
                <w:r w:rsidDel="00000000" w:rsidR="00000000" w:rsidRPr="00000000">
                  <w:rPr>
                    <w:rFonts w:ascii="Consolas" w:cs="Consolas" w:eastAsia="Consolas" w:hAnsi="Consolas"/>
                    <w:sz w:val="23"/>
                    <w:szCs w:val="23"/>
                    <w:highlight w:val="white"/>
                    <w:rtl w:val="0"/>
                  </w:rPr>
                  <w:t xml:space="preserve">54)Why Use Bootstrap?</w:t>
                </w:r>
              </w:ins>
            </w:sdtContent>
          </w:sdt>
        </w:p>
      </w:sdtContent>
    </w:sdt>
    <w:sdt>
      <w:sdtPr>
        <w:tag w:val="goog_rdk_22"/>
      </w:sdtPr>
      <w:sdtContent>
        <w:p w:rsidR="00000000" w:rsidDel="00000000" w:rsidP="00000000" w:rsidRDefault="00000000" w:rsidRPr="00000000" w14:paraId="000002EF">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1"/>
            </w:sdtPr>
            <w:sdtContent>
              <w:ins w:author="Rajesh Nagar" w:id="2" w:date="2021-01-22T07:14:03Z">
                <w:r w:rsidDel="00000000" w:rsidR="00000000" w:rsidRPr="00000000">
                  <w:rPr>
                    <w:rFonts w:ascii="Consolas" w:cs="Consolas" w:eastAsia="Consolas" w:hAnsi="Consolas"/>
                    <w:sz w:val="23"/>
                    <w:szCs w:val="23"/>
                    <w:highlight w:val="white"/>
                    <w:rtl w:val="0"/>
                  </w:rPr>
                  <w:t xml:space="preserve">Advantages of Bootstrap:</w:t>
                </w:r>
              </w:ins>
            </w:sdtContent>
          </w:sdt>
        </w:p>
      </w:sdtContent>
    </w:sdt>
    <w:sdt>
      <w:sdtPr>
        <w:tag w:val="goog_rdk_24"/>
      </w:sdtPr>
      <w:sdtContent>
        <w:p w:rsidR="00000000" w:rsidDel="00000000" w:rsidP="00000000" w:rsidRDefault="00000000" w:rsidRPr="00000000" w14:paraId="000002F0">
          <w:pPr>
            <w:numPr>
              <w:ilvl w:val="0"/>
              <w:numId w:val="23"/>
            </w:numPr>
            <w:shd w:fill="ffffff" w:val="clear"/>
            <w:spacing w:after="0" w:before="220" w:line="240" w:lineRule="auto"/>
            <w:ind w:left="720" w:hanging="360"/>
            <w:rPr>
              <w:ins w:author="Rajesh Nagar" w:id="2" w:date="2021-01-22T07:14:03Z"/>
              <w:shd w:fill="ffffcc" w:val="clear"/>
            </w:rPr>
          </w:pPr>
          <w:sdt>
            <w:sdtPr>
              <w:tag w:val="goog_rdk_23"/>
            </w:sdtPr>
            <w:sdtContent>
              <w:ins w:author="Rajesh Nagar" w:id="2" w:date="2021-01-22T07:14:03Z">
                <w:r w:rsidDel="00000000" w:rsidR="00000000" w:rsidRPr="00000000">
                  <w:rPr>
                    <w:rFonts w:ascii="Consolas" w:cs="Consolas" w:eastAsia="Consolas" w:hAnsi="Consolas"/>
                    <w:sz w:val="23"/>
                    <w:szCs w:val="23"/>
                    <w:highlight w:val="white"/>
                    <w:rtl w:val="0"/>
                  </w:rPr>
                  <w:t xml:space="preserve">Easy to use: Anybody with just basic knowledge of HTML and CSS can start using Bootstrap</w:t>
                </w:r>
                <w:r w:rsidDel="00000000" w:rsidR="00000000" w:rsidRPr="00000000">
                  <w:rPr>
                    <w:rtl w:val="0"/>
                  </w:rPr>
                </w:r>
              </w:ins>
            </w:sdtContent>
          </w:sdt>
        </w:p>
      </w:sdtContent>
    </w:sdt>
    <w:sdt>
      <w:sdtPr>
        <w:tag w:val="goog_rdk_26"/>
      </w:sdtPr>
      <w:sdtContent>
        <w:p w:rsidR="00000000" w:rsidDel="00000000" w:rsidP="00000000" w:rsidRDefault="00000000" w:rsidRPr="00000000" w14:paraId="000002F1">
          <w:pPr>
            <w:numPr>
              <w:ilvl w:val="0"/>
              <w:numId w:val="23"/>
            </w:numPr>
            <w:shd w:fill="ffffff" w:val="clear"/>
            <w:spacing w:after="0" w:before="0" w:line="240" w:lineRule="auto"/>
            <w:ind w:left="720" w:hanging="360"/>
            <w:rPr>
              <w:ins w:author="Rajesh Nagar" w:id="2" w:date="2021-01-22T07:14:03Z"/>
              <w:shd w:fill="ffffcc" w:val="clear"/>
            </w:rPr>
          </w:pPr>
          <w:sdt>
            <w:sdtPr>
              <w:tag w:val="goog_rdk_25"/>
            </w:sdtPr>
            <w:sdtContent>
              <w:ins w:author="Rajesh Nagar" w:id="2" w:date="2021-01-22T07:14:03Z">
                <w:r w:rsidDel="00000000" w:rsidR="00000000" w:rsidRPr="00000000">
                  <w:rPr>
                    <w:rFonts w:ascii="Consolas" w:cs="Consolas" w:eastAsia="Consolas" w:hAnsi="Consolas"/>
                    <w:sz w:val="23"/>
                    <w:szCs w:val="23"/>
                    <w:highlight w:val="white"/>
                    <w:rtl w:val="0"/>
                  </w:rPr>
                  <w:t xml:space="preserve">Responsive features: Bootstrap's responsive CSS adjusts to phones, tablets, and desktops</w:t>
                </w:r>
                <w:r w:rsidDel="00000000" w:rsidR="00000000" w:rsidRPr="00000000">
                  <w:rPr>
                    <w:rtl w:val="0"/>
                  </w:rPr>
                </w:r>
              </w:ins>
            </w:sdtContent>
          </w:sdt>
        </w:p>
      </w:sdtContent>
    </w:sdt>
    <w:sdt>
      <w:sdtPr>
        <w:tag w:val="goog_rdk_28"/>
      </w:sdtPr>
      <w:sdtContent>
        <w:p w:rsidR="00000000" w:rsidDel="00000000" w:rsidP="00000000" w:rsidRDefault="00000000" w:rsidRPr="00000000" w14:paraId="000002F2">
          <w:pPr>
            <w:numPr>
              <w:ilvl w:val="0"/>
              <w:numId w:val="23"/>
            </w:numPr>
            <w:shd w:fill="ffffff" w:val="clear"/>
            <w:spacing w:after="0" w:before="0" w:line="240" w:lineRule="auto"/>
            <w:ind w:left="720" w:hanging="360"/>
            <w:rPr>
              <w:ins w:author="Rajesh Nagar" w:id="2" w:date="2021-01-22T07:14:03Z"/>
              <w:shd w:fill="ffffcc" w:val="clear"/>
            </w:rPr>
          </w:pPr>
          <w:sdt>
            <w:sdtPr>
              <w:tag w:val="goog_rdk_27"/>
            </w:sdtPr>
            <w:sdtContent>
              <w:ins w:author="Rajesh Nagar" w:id="2" w:date="2021-01-22T07:14:03Z">
                <w:r w:rsidDel="00000000" w:rsidR="00000000" w:rsidRPr="00000000">
                  <w:rPr>
                    <w:rFonts w:ascii="Consolas" w:cs="Consolas" w:eastAsia="Consolas" w:hAnsi="Consolas"/>
                    <w:sz w:val="23"/>
                    <w:szCs w:val="23"/>
                    <w:highlight w:val="white"/>
                    <w:rtl w:val="0"/>
                  </w:rPr>
                  <w:t xml:space="preserve">Mobile-first approach: In Bootstrap, mobile-first styles are part of the core framework</w:t>
                </w:r>
                <w:r w:rsidDel="00000000" w:rsidR="00000000" w:rsidRPr="00000000">
                  <w:rPr>
                    <w:rtl w:val="0"/>
                  </w:rPr>
                </w:r>
              </w:ins>
            </w:sdtContent>
          </w:sdt>
        </w:p>
      </w:sdtContent>
    </w:sdt>
    <w:sdt>
      <w:sdtPr>
        <w:tag w:val="goog_rdk_30"/>
      </w:sdtPr>
      <w:sdtContent>
        <w:p w:rsidR="00000000" w:rsidDel="00000000" w:rsidP="00000000" w:rsidRDefault="00000000" w:rsidRPr="00000000" w14:paraId="000002F3">
          <w:pPr>
            <w:numPr>
              <w:ilvl w:val="0"/>
              <w:numId w:val="23"/>
            </w:numPr>
            <w:shd w:fill="ffffff" w:val="clear"/>
            <w:spacing w:after="220" w:before="0" w:line="240" w:lineRule="auto"/>
            <w:ind w:left="720" w:hanging="360"/>
            <w:rPr>
              <w:ins w:author="Rajesh Nagar" w:id="2" w:date="2021-01-22T07:14:03Z"/>
              <w:shd w:fill="ffffcc" w:val="clear"/>
            </w:rPr>
          </w:pPr>
          <w:sdt>
            <w:sdtPr>
              <w:tag w:val="goog_rdk_29"/>
            </w:sdtPr>
            <w:sdtContent>
              <w:ins w:author="Rajesh Nagar" w:id="2" w:date="2021-01-22T07:14:03Z">
                <w:r w:rsidDel="00000000" w:rsidR="00000000" w:rsidRPr="00000000">
                  <w:rPr>
                    <w:rFonts w:ascii="Consolas" w:cs="Consolas" w:eastAsia="Consolas" w:hAnsi="Consolas"/>
                    <w:sz w:val="23"/>
                    <w:szCs w:val="23"/>
                    <w:highlight w:val="white"/>
                    <w:rtl w:val="0"/>
                  </w:rPr>
                  <w:t xml:space="preserve">Browser compatibility: Bootstrap 4 is compatible with all modern browsers (Chrome, Firefox, Internet Explorer 10+, Edge, Safari, and Opera)</w:t>
                </w:r>
                <w:r w:rsidDel="00000000" w:rsidR="00000000" w:rsidRPr="00000000">
                  <w:rPr>
                    <w:rtl w:val="0"/>
                  </w:rPr>
                </w:r>
              </w:ins>
            </w:sdtContent>
          </w:sdt>
        </w:p>
      </w:sdtContent>
    </w:sdt>
    <w:sdt>
      <w:sdtPr>
        <w:tag w:val="goog_rdk_32"/>
      </w:sdtPr>
      <w:sdtContent>
        <w:p w:rsidR="00000000" w:rsidDel="00000000" w:rsidP="00000000" w:rsidRDefault="00000000" w:rsidRPr="00000000" w14:paraId="000002F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31"/>
            </w:sdtPr>
            <w:sdtContent>
              <w:ins w:author="Rajesh Nagar" w:id="2" w:date="2021-01-22T07:14:03Z">
                <w:r w:rsidDel="00000000" w:rsidR="00000000" w:rsidRPr="00000000">
                  <w:rPr>
                    <w:rFonts w:ascii="Consolas" w:cs="Consolas" w:eastAsia="Consolas" w:hAnsi="Consolas"/>
                    <w:sz w:val="23"/>
                    <w:szCs w:val="23"/>
                    <w:highlight w:val="white"/>
                    <w:rtl w:val="0"/>
                  </w:rPr>
                  <w:t xml:space="preserve">55)Bootstrap 3 vs. Bootstrap 4</w:t>
                </w:r>
              </w:ins>
            </w:sdtContent>
          </w:sdt>
        </w:p>
      </w:sdtContent>
    </w:sdt>
    <w:sdt>
      <w:sdtPr>
        <w:tag w:val="goog_rdk_34"/>
      </w:sdtPr>
      <w:sdtContent>
        <w:p w:rsidR="00000000" w:rsidDel="00000000" w:rsidP="00000000" w:rsidRDefault="00000000" w:rsidRPr="00000000" w14:paraId="000002F5">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3"/>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4 is the newest version of Bootstrap; with new components, faster stylesheet and more responsiveness.</w:t>
                </w:r>
              </w:ins>
            </w:sdtContent>
          </w:sdt>
        </w:p>
      </w:sdtContent>
    </w:sdt>
    <w:sdt>
      <w:sdtPr>
        <w:tag w:val="goog_rdk_36"/>
      </w:sdtPr>
      <w:sdtContent>
        <w:p w:rsidR="00000000" w:rsidDel="00000000" w:rsidP="00000000" w:rsidRDefault="00000000" w:rsidRPr="00000000" w14:paraId="000002F6">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5"/>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4 supports the latest, stable releases of all major browsers and platforms. However, Internet Explorer 9 and down is not supported.</w:t>
                </w:r>
              </w:ins>
            </w:sdtContent>
          </w:sdt>
        </w:p>
      </w:sdtContent>
    </w:sdt>
    <w:sdt>
      <w:sdtPr>
        <w:tag w:val="goog_rdk_38"/>
      </w:sdtPr>
      <w:sdtContent>
        <w:p w:rsidR="00000000" w:rsidDel="00000000" w:rsidP="00000000" w:rsidRDefault="00000000" w:rsidRPr="00000000" w14:paraId="000002F7">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37"/>
            </w:sdtPr>
            <w:sdtContent>
              <w:ins w:author="Rajesh Nagar" w:id="2" w:date="2021-01-22T07:14:03Z">
                <w:r w:rsidDel="00000000" w:rsidR="00000000" w:rsidRPr="00000000">
                  <w:rPr>
                    <w:rFonts w:ascii="Consolas" w:cs="Consolas" w:eastAsia="Consolas" w:hAnsi="Consolas"/>
                    <w:sz w:val="23"/>
                    <w:szCs w:val="23"/>
                    <w:highlight w:val="white"/>
                    <w:rtl w:val="0"/>
                  </w:rPr>
                  <w:t xml:space="preserve">56)Where to Get Bootstrap 4?</w:t>
                </w:r>
              </w:ins>
            </w:sdtContent>
          </w:sdt>
        </w:p>
      </w:sdtContent>
    </w:sdt>
    <w:sdt>
      <w:sdtPr>
        <w:tag w:val="goog_rdk_40"/>
      </w:sdtPr>
      <w:sdtContent>
        <w:p w:rsidR="00000000" w:rsidDel="00000000" w:rsidP="00000000" w:rsidRDefault="00000000" w:rsidRPr="00000000" w14:paraId="000002F8">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9"/>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There are two ways to start using Bootstrap 4 on your own web site.</w:t>
                </w:r>
              </w:ins>
            </w:sdtContent>
          </w:sdt>
        </w:p>
      </w:sdtContent>
    </w:sdt>
    <w:sdt>
      <w:sdtPr>
        <w:tag w:val="goog_rdk_42"/>
      </w:sdtPr>
      <w:sdtContent>
        <w:p w:rsidR="00000000" w:rsidDel="00000000" w:rsidP="00000000" w:rsidRDefault="00000000" w:rsidRPr="00000000" w14:paraId="000002F9">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41"/>
            </w:sdtPr>
            <w:sdtContent>
              <w:ins w:author="Rajesh Nagar" w:id="2" w:date="2021-01-22T07:14:03Z">
                <w:r w:rsidDel="00000000" w:rsidR="00000000" w:rsidRPr="00000000">
                  <w:rPr>
                    <w:rFonts w:ascii="Consolas" w:cs="Consolas" w:eastAsia="Consolas" w:hAnsi="Consolas"/>
                    <w:sz w:val="23"/>
                    <w:szCs w:val="23"/>
                    <w:highlight w:val="white"/>
                    <w:rtl w:val="0"/>
                  </w:rPr>
                  <w:t xml:space="preserve">You can:</w:t>
                </w:r>
              </w:ins>
            </w:sdtContent>
          </w:sdt>
        </w:p>
      </w:sdtContent>
    </w:sdt>
    <w:sdt>
      <w:sdtPr>
        <w:tag w:val="goog_rdk_44"/>
      </w:sdtPr>
      <w:sdtContent>
        <w:p w:rsidR="00000000" w:rsidDel="00000000" w:rsidP="00000000" w:rsidRDefault="00000000" w:rsidRPr="00000000" w14:paraId="000002FA">
          <w:pPr>
            <w:numPr>
              <w:ilvl w:val="0"/>
              <w:numId w:val="7"/>
            </w:numPr>
            <w:shd w:fill="ffffff" w:val="clear"/>
            <w:spacing w:after="0" w:before="220" w:line="240" w:lineRule="auto"/>
            <w:ind w:left="720" w:hanging="360"/>
            <w:rPr>
              <w:ins w:author="Rajesh Nagar" w:id="2" w:date="2021-01-22T07:14:03Z"/>
              <w:shd w:fill="ffffcc" w:val="clear"/>
            </w:rPr>
          </w:pPr>
          <w:sdt>
            <w:sdtPr>
              <w:tag w:val="goog_rdk_43"/>
            </w:sdtPr>
            <w:sdtContent>
              <w:ins w:author="Rajesh Nagar" w:id="2" w:date="2021-01-22T07:14:03Z">
                <w:r w:rsidDel="00000000" w:rsidR="00000000" w:rsidRPr="00000000">
                  <w:rPr>
                    <w:rFonts w:ascii="Consolas" w:cs="Consolas" w:eastAsia="Consolas" w:hAnsi="Consolas"/>
                    <w:sz w:val="23"/>
                    <w:szCs w:val="23"/>
                    <w:highlight w:val="white"/>
                    <w:rtl w:val="0"/>
                  </w:rPr>
                  <w:t xml:space="preserve">Include Bootstrap 4 from a CDN</w:t>
                </w:r>
                <w:r w:rsidDel="00000000" w:rsidR="00000000" w:rsidRPr="00000000">
                  <w:rPr>
                    <w:rtl w:val="0"/>
                  </w:rPr>
                </w:r>
              </w:ins>
            </w:sdtContent>
          </w:sdt>
        </w:p>
      </w:sdtContent>
    </w:sdt>
    <w:sdt>
      <w:sdtPr>
        <w:tag w:val="goog_rdk_46"/>
      </w:sdtPr>
      <w:sdtContent>
        <w:p w:rsidR="00000000" w:rsidDel="00000000" w:rsidP="00000000" w:rsidRDefault="00000000" w:rsidRPr="00000000" w14:paraId="000002FB">
          <w:pPr>
            <w:numPr>
              <w:ilvl w:val="0"/>
              <w:numId w:val="7"/>
            </w:numPr>
            <w:shd w:fill="ffffff" w:val="clear"/>
            <w:spacing w:after="220" w:before="0" w:line="240" w:lineRule="auto"/>
            <w:ind w:left="720" w:hanging="360"/>
            <w:rPr>
              <w:ins w:author="Rajesh Nagar" w:id="2" w:date="2021-01-22T07:14:03Z"/>
              <w:shd w:fill="ffffcc" w:val="clear"/>
            </w:rPr>
          </w:pPr>
          <w:sdt>
            <w:sdtPr>
              <w:tag w:val="goog_rdk_45"/>
            </w:sdtPr>
            <w:sdtContent>
              <w:ins w:author="Rajesh Nagar" w:id="2" w:date="2021-01-22T07:14:03Z">
                <w:r w:rsidDel="00000000" w:rsidR="00000000" w:rsidRPr="00000000">
                  <w:rPr>
                    <w:rFonts w:ascii="Consolas" w:cs="Consolas" w:eastAsia="Consolas" w:hAnsi="Consolas"/>
                    <w:sz w:val="23"/>
                    <w:szCs w:val="23"/>
                    <w:highlight w:val="white"/>
                    <w:rtl w:val="0"/>
                  </w:rPr>
                  <w:t xml:space="preserve">Download Bootstrap 4 from getbootstrap.com</w:t>
                </w:r>
                <w:r w:rsidDel="00000000" w:rsidR="00000000" w:rsidRPr="00000000">
                  <w:rPr>
                    <w:rtl w:val="0"/>
                  </w:rPr>
                </w:r>
              </w:ins>
            </w:sdtContent>
          </w:sdt>
        </w:p>
      </w:sdtContent>
    </w:sdt>
    <w:sdt>
      <w:sdtPr>
        <w:tag w:val="goog_rdk_48"/>
      </w:sdtPr>
      <w:sdtContent>
        <w:p w:rsidR="00000000" w:rsidDel="00000000" w:rsidP="00000000" w:rsidRDefault="00000000" w:rsidRPr="00000000" w14:paraId="000002F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4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 Latest compiled and minified CSS --&gt;</w:t>
                </w:r>
              </w:ins>
            </w:sdtContent>
          </w:sdt>
        </w:p>
      </w:sdtContent>
    </w:sdt>
    <w:sdt>
      <w:sdtPr>
        <w:tag w:val="goog_rdk_50"/>
      </w:sdtPr>
      <w:sdtContent>
        <w:p w:rsidR="00000000" w:rsidDel="00000000" w:rsidP="00000000" w:rsidRDefault="00000000" w:rsidRPr="00000000" w14:paraId="000002FD">
          <w:pPr>
            <w:shd w:fill="ffffff" w:val="clear"/>
            <w:spacing w:after="220" w:before="220" w:line="240" w:lineRule="auto"/>
            <w:ind w:left="720" w:firstLine="0"/>
            <w:rPr>
              <w:ins w:author="Rajesh Nagar" w:id="2" w:date="2021-01-22T07:14:03Z"/>
              <w:rFonts w:ascii="Consolas" w:cs="Consolas" w:eastAsia="Consolas" w:hAnsi="Consolas"/>
              <w:sz w:val="23"/>
              <w:szCs w:val="23"/>
              <w:highlight w:val="white"/>
            </w:rPr>
          </w:pPr>
          <w:sdt>
            <w:sdtPr>
              <w:tag w:val="goog_rdk_49"/>
            </w:sdtPr>
            <w:sdtContent>
              <w:ins w:author="Rajesh Nagar" w:id="2" w:date="2021-01-22T07:14:03Z">
                <w:r w:rsidDel="00000000" w:rsidR="00000000" w:rsidRPr="00000000">
                  <w:rPr>
                    <w:rtl w:val="0"/>
                  </w:rPr>
                </w:r>
              </w:ins>
            </w:sdtContent>
          </w:sdt>
        </w:p>
      </w:sdtContent>
    </w:sdt>
    <w:sdt>
      <w:sdtPr>
        <w:tag w:val="goog_rdk_52"/>
      </w:sdtPr>
      <w:sdtContent>
        <w:p w:rsidR="00000000" w:rsidDel="00000000" w:rsidP="00000000" w:rsidRDefault="00000000" w:rsidRPr="00000000" w14:paraId="000002FE">
          <w:pPr>
            <w:shd w:fill="ffffff" w:val="clear"/>
            <w:spacing w:after="220" w:before="220" w:line="240" w:lineRule="auto"/>
            <w:ind w:left="720" w:firstLine="0"/>
            <w:rPr>
              <w:ins w:author="Rajesh Nagar" w:id="2" w:date="2021-01-22T07:14:03Z"/>
              <w:rFonts w:ascii="Consolas" w:cs="Consolas" w:eastAsia="Consolas" w:hAnsi="Consolas"/>
              <w:sz w:val="23"/>
              <w:szCs w:val="23"/>
              <w:highlight w:val="white"/>
            </w:rPr>
          </w:pPr>
          <w:sdt>
            <w:sdtPr>
              <w:tag w:val="goog_rdk_51"/>
            </w:sdtPr>
            <w:sdtContent>
              <w:ins w:author="Rajesh Nagar" w:id="2" w:date="2021-01-22T07:14:03Z">
                <w:r w:rsidDel="00000000" w:rsidR="00000000" w:rsidRPr="00000000">
                  <w:rPr>
                    <w:rFonts w:ascii="Consolas" w:cs="Consolas" w:eastAsia="Consolas" w:hAnsi="Consolas"/>
                    <w:sz w:val="23"/>
                    <w:szCs w:val="23"/>
                    <w:highlight w:val="white"/>
                    <w:rtl w:val="0"/>
                  </w:rPr>
                  <w:t xml:space="preserve">Include Bootstrap 4 from a CDN</w:t>
                </w:r>
              </w:ins>
            </w:sdtContent>
          </w:sdt>
        </w:p>
      </w:sdtContent>
    </w:sdt>
    <w:sdt>
      <w:sdtPr>
        <w:tag w:val="goog_rdk_54"/>
      </w:sdtPr>
      <w:sdtContent>
        <w:p w:rsidR="00000000" w:rsidDel="00000000" w:rsidP="00000000" w:rsidRDefault="00000000" w:rsidRPr="00000000" w14:paraId="000002F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53"/>
            </w:sdtPr>
            <w:sdtContent>
              <w:ins w:author="Rajesh Nagar" w:id="2" w:date="2021-01-22T07:14:03Z">
                <w:r w:rsidDel="00000000" w:rsidR="00000000" w:rsidRPr="00000000">
                  <w:rPr>
                    <w:rtl w:val="0"/>
                  </w:rPr>
                </w:r>
              </w:ins>
            </w:sdtContent>
          </w:sdt>
        </w:p>
      </w:sdtContent>
    </w:sdt>
    <w:sdt>
      <w:sdtPr>
        <w:tag w:val="goog_rdk_56"/>
      </w:sdtPr>
      <w:sdtContent>
        <w:p w:rsidR="00000000" w:rsidDel="00000000" w:rsidP="00000000" w:rsidRDefault="00000000" w:rsidRPr="00000000" w14:paraId="00000300">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5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&lt;link rel="stylesheet" href="https://maxcdn.bootstrapcdn.com/bootstrap/4.5.2/css/bootstrap.min.css"&gt;</w:t>
                </w:r>
              </w:ins>
            </w:sdtContent>
          </w:sdt>
        </w:p>
      </w:sdtContent>
    </w:sdt>
    <w:sdt>
      <w:sdtPr>
        <w:tag w:val="goog_rdk_58"/>
      </w:sdtPr>
      <w:sdtContent>
        <w:p w:rsidR="00000000" w:rsidDel="00000000" w:rsidP="00000000" w:rsidRDefault="00000000" w:rsidRPr="00000000" w14:paraId="0000030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57"/>
            </w:sdtPr>
            <w:sdtContent>
              <w:ins w:author="Rajesh Nagar" w:id="2" w:date="2021-01-22T07:14:03Z">
                <w:r w:rsidDel="00000000" w:rsidR="00000000" w:rsidRPr="00000000">
                  <w:rPr>
                    <w:rtl w:val="0"/>
                  </w:rPr>
                </w:r>
              </w:ins>
            </w:sdtContent>
          </w:sdt>
        </w:p>
      </w:sdtContent>
    </w:sdt>
    <w:sdt>
      <w:sdtPr>
        <w:tag w:val="goog_rdk_60"/>
      </w:sdtPr>
      <w:sdtContent>
        <w:p w:rsidR="00000000" w:rsidDel="00000000" w:rsidP="00000000" w:rsidRDefault="00000000" w:rsidRPr="00000000" w14:paraId="00000302">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59"/>
            </w:sdtPr>
            <w:sdtContent>
              <w:ins w:author="Rajesh Nagar" w:id="2" w:date="2021-01-22T07:14:03Z">
                <w:r w:rsidDel="00000000" w:rsidR="00000000" w:rsidRPr="00000000">
                  <w:rPr>
                    <w:rFonts w:ascii="Consolas" w:cs="Consolas" w:eastAsia="Consolas" w:hAnsi="Consolas"/>
                    <w:sz w:val="23"/>
                    <w:szCs w:val="23"/>
                    <w:highlight w:val="white"/>
                    <w:rtl w:val="0"/>
                  </w:rPr>
                  <w:t xml:space="preserve">&lt;!-- jQuery library --&gt;</w:t>
                </w:r>
              </w:ins>
            </w:sdtContent>
          </w:sdt>
        </w:p>
      </w:sdtContent>
    </w:sdt>
    <w:sdt>
      <w:sdtPr>
        <w:tag w:val="goog_rdk_62"/>
      </w:sdtPr>
      <w:sdtContent>
        <w:p w:rsidR="00000000" w:rsidDel="00000000" w:rsidP="00000000" w:rsidRDefault="00000000" w:rsidRPr="00000000" w14:paraId="00000303">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61"/>
            </w:sdtPr>
            <w:sdtContent>
              <w:ins w:author="Rajesh Nagar" w:id="2" w:date="2021-01-22T07:14:03Z">
                <w:r w:rsidDel="00000000" w:rsidR="00000000" w:rsidRPr="00000000">
                  <w:rPr>
                    <w:rFonts w:ascii="Consolas" w:cs="Consolas" w:eastAsia="Consolas" w:hAnsi="Consolas"/>
                    <w:sz w:val="23"/>
                    <w:szCs w:val="23"/>
                    <w:highlight w:val="white"/>
                    <w:rtl w:val="0"/>
                  </w:rPr>
                  <w:t xml:space="preserve">&lt;script src="https://ajax.googleapis.com/ajax/libs/jquery/3.5.1/jquery.min.js"&gt;&lt;/script&gt;</w:t>
                </w:r>
              </w:ins>
            </w:sdtContent>
          </w:sdt>
        </w:p>
      </w:sdtContent>
    </w:sdt>
    <w:sdt>
      <w:sdtPr>
        <w:tag w:val="goog_rdk_64"/>
      </w:sdtPr>
      <w:sdtContent>
        <w:p w:rsidR="00000000" w:rsidDel="00000000" w:rsidP="00000000" w:rsidRDefault="00000000" w:rsidRPr="00000000" w14:paraId="0000030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63"/>
            </w:sdtPr>
            <w:sdtContent>
              <w:ins w:author="Rajesh Nagar" w:id="2" w:date="2021-01-22T07:14:03Z">
                <w:r w:rsidDel="00000000" w:rsidR="00000000" w:rsidRPr="00000000">
                  <w:rPr>
                    <w:rtl w:val="0"/>
                  </w:rPr>
                </w:r>
              </w:ins>
            </w:sdtContent>
          </w:sdt>
        </w:p>
      </w:sdtContent>
    </w:sdt>
    <w:sdt>
      <w:sdtPr>
        <w:tag w:val="goog_rdk_66"/>
      </w:sdtPr>
      <w:sdtContent>
        <w:p w:rsidR="00000000" w:rsidDel="00000000" w:rsidP="00000000" w:rsidRDefault="00000000" w:rsidRPr="00000000" w14:paraId="00000305">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6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 Popper JS --&gt;</w:t>
                </w:r>
              </w:ins>
            </w:sdtContent>
          </w:sdt>
        </w:p>
      </w:sdtContent>
    </w:sdt>
    <w:sdt>
      <w:sdtPr>
        <w:tag w:val="goog_rdk_68"/>
      </w:sdtPr>
      <w:sdtContent>
        <w:p w:rsidR="00000000" w:rsidDel="00000000" w:rsidP="00000000" w:rsidRDefault="00000000" w:rsidRPr="00000000" w14:paraId="00000306">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6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&lt;script src="https://cdnjs.cloudflare.com/ajax/libs/popper.js/1.16.0/umd/popper.min.js"&gt;&lt;/script&gt;</w:t>
                </w:r>
              </w:ins>
            </w:sdtContent>
          </w:sdt>
        </w:p>
      </w:sdtContent>
    </w:sdt>
    <w:sdt>
      <w:sdtPr>
        <w:tag w:val="goog_rdk_70"/>
      </w:sdtPr>
      <w:sdtContent>
        <w:p w:rsidR="00000000" w:rsidDel="00000000" w:rsidP="00000000" w:rsidRDefault="00000000" w:rsidRPr="00000000" w14:paraId="00000307">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69"/>
            </w:sdtPr>
            <w:sdtContent>
              <w:ins w:author="Rajesh Nagar" w:id="2" w:date="2021-01-22T07:14:03Z">
                <w:r w:rsidDel="00000000" w:rsidR="00000000" w:rsidRPr="00000000">
                  <w:rPr>
                    <w:rtl w:val="0"/>
                  </w:rPr>
                </w:r>
              </w:ins>
            </w:sdtContent>
          </w:sdt>
        </w:p>
      </w:sdtContent>
    </w:sdt>
    <w:sdt>
      <w:sdtPr>
        <w:tag w:val="goog_rdk_72"/>
      </w:sdtPr>
      <w:sdtContent>
        <w:p w:rsidR="00000000" w:rsidDel="00000000" w:rsidP="00000000" w:rsidRDefault="00000000" w:rsidRPr="00000000" w14:paraId="00000308">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1"/>
            </w:sdtPr>
            <w:sdtContent>
              <w:ins w:author="Rajesh Nagar" w:id="2" w:date="2021-01-22T07:14:03Z">
                <w:r w:rsidDel="00000000" w:rsidR="00000000" w:rsidRPr="00000000">
                  <w:rPr>
                    <w:rFonts w:ascii="Consolas" w:cs="Consolas" w:eastAsia="Consolas" w:hAnsi="Consolas"/>
                    <w:sz w:val="23"/>
                    <w:szCs w:val="23"/>
                    <w:highlight w:val="white"/>
                    <w:rtl w:val="0"/>
                  </w:rPr>
                  <w:t xml:space="preserve">&lt;!-- Latest compiled JavaScript --&gt;</w:t>
                </w:r>
              </w:ins>
            </w:sdtContent>
          </w:sdt>
        </w:p>
      </w:sdtContent>
    </w:sdt>
    <w:sdt>
      <w:sdtPr>
        <w:tag w:val="goog_rdk_74"/>
      </w:sdtPr>
      <w:sdtContent>
        <w:p w:rsidR="00000000" w:rsidDel="00000000" w:rsidP="00000000" w:rsidRDefault="00000000" w:rsidRPr="00000000" w14:paraId="00000309">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3"/>
            </w:sdtPr>
            <w:sdtContent>
              <w:ins w:author="Rajesh Nagar" w:id="2" w:date="2021-01-22T07:14:03Z">
                <w:r w:rsidDel="00000000" w:rsidR="00000000" w:rsidRPr="00000000">
                  <w:rPr>
                    <w:rFonts w:ascii="Consolas" w:cs="Consolas" w:eastAsia="Consolas" w:hAnsi="Consolas"/>
                    <w:sz w:val="23"/>
                    <w:szCs w:val="23"/>
                    <w:highlight w:val="white"/>
                    <w:rtl w:val="0"/>
                  </w:rPr>
                  <w:t xml:space="preserve">&lt;script src="</w:t>
                </w:r>
                <w:r w:rsidDel="00000000" w:rsidR="00000000" w:rsidRPr="00000000">
                  <w:fldChar w:fldCharType="begin"/>
                </w:r>
                <w:r w:rsidDel="00000000" w:rsidR="00000000" w:rsidRPr="00000000">
                  <w:instrText xml:space="preserve">HYPERLINK "https://maxcdn.bootstrapcdn.com/bootstrap/4.5.2/js/bootstrap.min.js"</w:instrText>
                </w:r>
                <w:r w:rsidDel="00000000" w:rsidR="00000000" w:rsidRPr="00000000">
                  <w:fldChar w:fldCharType="separate"/>
                </w:r>
                <w:r w:rsidDel="00000000" w:rsidR="00000000" w:rsidRPr="00000000">
                  <w:rPr>
                    <w:rFonts w:ascii="Consolas" w:cs="Consolas" w:eastAsia="Consolas" w:hAnsi="Consolas"/>
                    <w:sz w:val="23"/>
                    <w:szCs w:val="23"/>
                    <w:highlight w:val="white"/>
                    <w:rtl w:val="0"/>
                  </w:rPr>
                  <w:t xml:space="preserve">https://maxcdn.bootstrapcdn.com/bootstrap/4.5.2/js/bootstrap.min.js</w:t>
                </w:r>
                <w:r w:rsidDel="00000000" w:rsidR="00000000" w:rsidRPr="00000000">
                  <w:fldChar w:fldCharType="end"/>
                </w:r>
                <w:r w:rsidDel="00000000" w:rsidR="00000000" w:rsidRPr="00000000">
                  <w:rPr>
                    <w:rFonts w:ascii="Consolas" w:cs="Consolas" w:eastAsia="Consolas" w:hAnsi="Consolas"/>
                    <w:sz w:val="23"/>
                    <w:szCs w:val="23"/>
                    <w:highlight w:val="white"/>
                    <w:rtl w:val="0"/>
                  </w:rPr>
                  <w:t xml:space="preserve">"&gt;&lt;/script&gt;</w:t>
                </w:r>
              </w:ins>
            </w:sdtContent>
          </w:sdt>
        </w:p>
      </w:sdtContent>
    </w:sdt>
    <w:sdt>
      <w:sdtPr>
        <w:tag w:val="goog_rdk_76"/>
      </w:sdtPr>
      <w:sdtContent>
        <w:p w:rsidR="00000000" w:rsidDel="00000000" w:rsidP="00000000" w:rsidRDefault="00000000" w:rsidRPr="00000000" w14:paraId="0000030A">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5"/>
            </w:sdtPr>
            <w:sdtContent>
              <w:ins w:author="Rajesh Nagar" w:id="2" w:date="2021-01-22T07:14:03Z">
                <w:r w:rsidDel="00000000" w:rsidR="00000000" w:rsidRPr="00000000">
                  <w:rPr>
                    <w:rtl w:val="0"/>
                  </w:rPr>
                </w:r>
              </w:ins>
            </w:sdtContent>
          </w:sdt>
        </w:p>
      </w:sdtContent>
    </w:sdt>
    <w:sdt>
      <w:sdtPr>
        <w:tag w:val="goog_rdk_78"/>
      </w:sdtPr>
      <w:sdtContent>
        <w:p w:rsidR="00000000" w:rsidDel="00000000" w:rsidP="00000000" w:rsidRDefault="00000000" w:rsidRPr="00000000" w14:paraId="0000030B">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7"/>
            </w:sdtPr>
            <w:sdtContent>
              <w:ins w:author="Rajesh Nagar" w:id="2" w:date="2021-01-22T07:14:03Z">
                <w:r w:rsidDel="00000000" w:rsidR="00000000" w:rsidRPr="00000000">
                  <w:rPr>
                    <w:rFonts w:ascii="Consolas" w:cs="Consolas" w:eastAsia="Consolas" w:hAnsi="Consolas"/>
                    <w:sz w:val="23"/>
                    <w:szCs w:val="23"/>
                    <w:highlight w:val="white"/>
                    <w:rtl w:val="0"/>
                  </w:rPr>
                  <w:t xml:space="preserve">If you want to download and host Bootstrap 4 yourself, go to </w:t>
                </w:r>
                <w:r w:rsidDel="00000000" w:rsidR="00000000" w:rsidRPr="00000000">
                  <w:fldChar w:fldCharType="begin"/>
                </w:r>
                <w:r w:rsidDel="00000000" w:rsidR="00000000" w:rsidRPr="00000000">
                  <w:instrText xml:space="preserve">HYPERLINK "https://getbootstrap.com/"</w:instrText>
                </w:r>
                <w:r w:rsidDel="00000000" w:rsidR="00000000" w:rsidRPr="00000000">
                  <w:fldChar w:fldCharType="separate"/>
                </w:r>
                <w:r w:rsidDel="00000000" w:rsidR="00000000" w:rsidRPr="00000000">
                  <w:rPr>
                    <w:rFonts w:ascii="Consolas" w:cs="Consolas" w:eastAsia="Consolas" w:hAnsi="Consolas"/>
                    <w:sz w:val="23"/>
                    <w:szCs w:val="23"/>
                    <w:highlight w:val="white"/>
                    <w:rtl w:val="0"/>
                  </w:rPr>
                  <w:t xml:space="preserve">https://getbootstrap.com/</w:t>
                </w:r>
                <w:r w:rsidDel="00000000" w:rsidR="00000000" w:rsidRPr="00000000">
                  <w:fldChar w:fldCharType="end"/>
                </w:r>
                <w:r w:rsidDel="00000000" w:rsidR="00000000" w:rsidRPr="00000000">
                  <w:rPr>
                    <w:rFonts w:ascii="Consolas" w:cs="Consolas" w:eastAsia="Consolas" w:hAnsi="Consolas"/>
                    <w:sz w:val="23"/>
                    <w:szCs w:val="23"/>
                    <w:highlight w:val="white"/>
                    <w:rtl w:val="0"/>
                  </w:rPr>
                  <w:t xml:space="preserve">, and follow the instructions there</w:t>
                </w:r>
              </w:ins>
            </w:sdtContent>
          </w:sdt>
        </w:p>
      </w:sdtContent>
    </w:sdt>
    <w:sdt>
      <w:sdtPr>
        <w:tag w:val="goog_rdk_80"/>
      </w:sdtPr>
      <w:sdtContent>
        <w:p w:rsidR="00000000" w:rsidDel="00000000" w:rsidP="00000000" w:rsidRDefault="00000000" w:rsidRPr="00000000" w14:paraId="0000030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79"/>
            </w:sdtPr>
            <w:sdtContent>
              <w:ins w:author="Rajesh Nagar" w:id="2" w:date="2021-01-22T07:14:03Z">
                <w:r w:rsidDel="00000000" w:rsidR="00000000" w:rsidRPr="00000000">
                  <w:rPr>
                    <w:rtl w:val="0"/>
                  </w:rPr>
                </w:r>
              </w:ins>
            </w:sdtContent>
          </w:sdt>
        </w:p>
      </w:sdtContent>
    </w:sdt>
    <w:sdt>
      <w:sdtPr>
        <w:tag w:val="goog_rdk_82"/>
      </w:sdtPr>
      <w:sdtContent>
        <w:p w:rsidR="00000000" w:rsidDel="00000000" w:rsidP="00000000" w:rsidRDefault="00000000" w:rsidRPr="00000000" w14:paraId="0000030D">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81"/>
            </w:sdtPr>
            <w:sdtContent>
              <w:ins w:author="Rajesh Nagar" w:id="2" w:date="2021-01-22T07:14:03Z">
                <w:r w:rsidDel="00000000" w:rsidR="00000000" w:rsidRPr="00000000">
                  <w:rPr>
                    <w:rFonts w:ascii="Consolas" w:cs="Consolas" w:eastAsia="Consolas" w:hAnsi="Consolas"/>
                    <w:sz w:val="23"/>
                    <w:szCs w:val="23"/>
                    <w:highlight w:val="white"/>
                    <w:rtl w:val="0"/>
                  </w:rPr>
                  <w:t xml:space="preserve">57)Create First Web Page With Bootstrap 4</w:t>
                </w:r>
              </w:ins>
            </w:sdtContent>
          </w:sdt>
        </w:p>
      </w:sdtContent>
    </w:sdt>
    <w:sdt>
      <w:sdtPr>
        <w:tag w:val="goog_rdk_84"/>
      </w:sdtPr>
      <w:sdtContent>
        <w:p w:rsidR="00000000" w:rsidDel="00000000" w:rsidP="00000000" w:rsidRDefault="00000000" w:rsidRPr="00000000" w14:paraId="0000030E">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83"/>
            </w:sdtPr>
            <w:sdtContent>
              <w:ins w:author="Rajesh Nagar" w:id="2" w:date="2021-01-22T07:14:03Z">
                <w:r w:rsidDel="00000000" w:rsidR="00000000" w:rsidRPr="00000000">
                  <w:rPr>
                    <w:rFonts w:ascii="Consolas" w:cs="Consolas" w:eastAsia="Consolas" w:hAnsi="Consolas"/>
                    <w:sz w:val="23"/>
                    <w:szCs w:val="23"/>
                    <w:highlight w:val="white"/>
                    <w:rtl w:val="0"/>
                  </w:rPr>
                  <w:t xml:space="preserve">1. Add the HTML5 doctype</w:t>
                </w:r>
              </w:ins>
            </w:sdtContent>
          </w:sdt>
        </w:p>
      </w:sdtContent>
    </w:sdt>
    <w:sdt>
      <w:sdtPr>
        <w:tag w:val="goog_rdk_86"/>
      </w:sdtPr>
      <w:sdtContent>
        <w:p w:rsidR="00000000" w:rsidDel="00000000" w:rsidP="00000000" w:rsidRDefault="00000000" w:rsidRPr="00000000" w14:paraId="0000030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8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&lt;!DOCTYPE html&gt;</w:t>
                </w:r>
              </w:ins>
            </w:sdtContent>
          </w:sdt>
        </w:p>
      </w:sdtContent>
    </w:sdt>
    <w:sdt>
      <w:sdtPr>
        <w:tag w:val="goog_rdk_88"/>
      </w:sdtPr>
      <w:sdtContent>
        <w:p w:rsidR="00000000" w:rsidDel="00000000" w:rsidP="00000000" w:rsidRDefault="00000000" w:rsidRPr="00000000" w14:paraId="00000310">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8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&lt;html lang="en"&gt;</w:t>
                </w:r>
              </w:ins>
            </w:sdtContent>
          </w:sdt>
        </w:p>
      </w:sdtContent>
    </w:sdt>
    <w:sdt>
      <w:sdtPr>
        <w:tag w:val="goog_rdk_90"/>
      </w:sdtPr>
      <w:sdtContent>
        <w:p w:rsidR="00000000" w:rsidDel="00000000" w:rsidP="00000000" w:rsidRDefault="00000000" w:rsidRPr="00000000" w14:paraId="0000031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89"/>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&lt;head&gt;</w:t>
                </w:r>
              </w:ins>
            </w:sdtContent>
          </w:sdt>
        </w:p>
      </w:sdtContent>
    </w:sdt>
    <w:sdt>
      <w:sdtPr>
        <w:tag w:val="goog_rdk_92"/>
      </w:sdtPr>
      <w:sdtContent>
        <w:p w:rsidR="00000000" w:rsidDel="00000000" w:rsidP="00000000" w:rsidRDefault="00000000" w:rsidRPr="00000000" w14:paraId="00000312">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1"/>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&lt;meta charset="utf-8"&gt;</w:t>
                </w:r>
              </w:ins>
            </w:sdtContent>
          </w:sdt>
        </w:p>
      </w:sdtContent>
    </w:sdt>
    <w:sdt>
      <w:sdtPr>
        <w:tag w:val="goog_rdk_94"/>
      </w:sdtPr>
      <w:sdtContent>
        <w:p w:rsidR="00000000" w:rsidDel="00000000" w:rsidP="00000000" w:rsidRDefault="00000000" w:rsidRPr="00000000" w14:paraId="00000313">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3"/>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&lt;/head&gt;</w:t>
                </w:r>
              </w:ins>
            </w:sdtContent>
          </w:sdt>
        </w:p>
      </w:sdtContent>
    </w:sdt>
    <w:sdt>
      <w:sdtPr>
        <w:tag w:val="goog_rdk_96"/>
      </w:sdtPr>
      <w:sdtContent>
        <w:p w:rsidR="00000000" w:rsidDel="00000000" w:rsidP="00000000" w:rsidRDefault="00000000" w:rsidRPr="00000000" w14:paraId="0000031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&lt;/html&gt;</w:t>
                </w:r>
              </w:ins>
            </w:sdtContent>
          </w:sdt>
        </w:p>
      </w:sdtContent>
    </w:sdt>
    <w:sdt>
      <w:sdtPr>
        <w:tag w:val="goog_rdk_98"/>
      </w:sdtPr>
      <w:sdtContent>
        <w:p w:rsidR="00000000" w:rsidDel="00000000" w:rsidP="00000000" w:rsidRDefault="00000000" w:rsidRPr="00000000" w14:paraId="00000315">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7"/>
            </w:sdtPr>
            <w:sdtContent>
              <w:ins w:author="Rajesh Nagar" w:id="2" w:date="2021-01-22T07:14:03Z">
                <w:r w:rsidDel="00000000" w:rsidR="00000000" w:rsidRPr="00000000">
                  <w:rPr>
                    <w:rFonts w:ascii="Consolas" w:cs="Consolas" w:eastAsia="Consolas" w:hAnsi="Consolas"/>
                    <w:sz w:val="23"/>
                    <w:szCs w:val="23"/>
                    <w:highlight w:val="white"/>
                    <w:rtl w:val="0"/>
                  </w:rPr>
                  <w:t xml:space="preserve">2. Bootstrap 4 is mobile-first</w:t>
                </w:r>
              </w:ins>
            </w:sdtContent>
          </w:sdt>
        </w:p>
      </w:sdtContent>
    </w:sdt>
    <w:sdt>
      <w:sdtPr>
        <w:tag w:val="goog_rdk_100"/>
      </w:sdtPr>
      <w:sdtContent>
        <w:p w:rsidR="00000000" w:rsidDel="00000000" w:rsidP="00000000" w:rsidRDefault="00000000" w:rsidRPr="00000000" w14:paraId="00000316">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99"/>
            </w:sdtPr>
            <w:sdtContent>
              <w:ins w:author="Rajesh Nagar" w:id="2" w:date="2021-01-22T07:14:03Z">
                <w:r w:rsidDel="00000000" w:rsidR="00000000" w:rsidRPr="00000000">
                  <w:rPr>
                    <w:rFonts w:ascii="Consolas" w:cs="Consolas" w:eastAsia="Consolas" w:hAnsi="Consolas"/>
                    <w:sz w:val="23"/>
                    <w:szCs w:val="23"/>
                    <w:highlight w:val="white"/>
                    <w:rtl w:val="0"/>
                  </w:rPr>
                  <w:t xml:space="preserve">&lt;meta name="viewport" content="width=device-width, initial-scale=1"&gt;</w:t>
                </w:r>
              </w:ins>
            </w:sdtContent>
          </w:sdt>
        </w:p>
      </w:sdtContent>
    </w:sdt>
    <w:sdt>
      <w:sdtPr>
        <w:tag w:val="goog_rdk_102"/>
      </w:sdtPr>
      <w:sdtContent>
        <w:p w:rsidR="00000000" w:rsidDel="00000000" w:rsidP="00000000" w:rsidRDefault="00000000" w:rsidRPr="00000000" w14:paraId="00000317">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01"/>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4 is designed to be responsive to mobile devices. Mobile-first styles are part of the core framework.</w:t>
                </w:r>
              </w:ins>
            </w:sdtContent>
          </w:sdt>
        </w:p>
      </w:sdtContent>
    </w:sdt>
    <w:sdt>
      <w:sdtPr>
        <w:tag w:val="goog_rdk_104"/>
      </w:sdtPr>
      <w:sdtContent>
        <w:p w:rsidR="00000000" w:rsidDel="00000000" w:rsidP="00000000" w:rsidRDefault="00000000" w:rsidRPr="00000000" w14:paraId="00000318">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03"/>
            </w:sdtPr>
            <w:sdtContent>
              <w:ins w:author="Rajesh Nagar" w:id="2" w:date="2021-01-22T07:14:03Z">
                <w:r w:rsidDel="00000000" w:rsidR="00000000" w:rsidRPr="00000000">
                  <w:rPr>
                    <w:rFonts w:ascii="Consolas" w:cs="Consolas" w:eastAsia="Consolas" w:hAnsi="Consolas"/>
                    <w:sz w:val="23"/>
                    <w:szCs w:val="23"/>
                    <w:highlight w:val="white"/>
                    <w:rtl w:val="0"/>
                  </w:rPr>
                  <w:t xml:space="preserve">To ensure proper rendering and touch zooming, add the following &lt;meta&gt; tag inside the &lt;head&gt; element:</w:t>
                </w:r>
              </w:ins>
            </w:sdtContent>
          </w:sdt>
        </w:p>
      </w:sdtContent>
    </w:sdt>
    <w:sdt>
      <w:sdtPr>
        <w:tag w:val="goog_rdk_106"/>
      </w:sdtPr>
      <w:sdtContent>
        <w:p w:rsidR="00000000" w:rsidDel="00000000" w:rsidP="00000000" w:rsidRDefault="00000000" w:rsidRPr="00000000" w14:paraId="00000319">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05"/>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width=device-width part sets the width of the page to follow the screen-width of the device (which will vary depending on the device).</w:t>
                </w:r>
              </w:ins>
            </w:sdtContent>
          </w:sdt>
        </w:p>
      </w:sdtContent>
    </w:sdt>
    <w:sdt>
      <w:sdtPr>
        <w:tag w:val="goog_rdk_108"/>
      </w:sdtPr>
      <w:sdtContent>
        <w:p w:rsidR="00000000" w:rsidDel="00000000" w:rsidP="00000000" w:rsidRDefault="00000000" w:rsidRPr="00000000" w14:paraId="0000031A">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0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initial-scale=1 part sets the initial zoom level when the page is first loaded by the browser.</w:t>
                </w:r>
              </w:ins>
            </w:sdtContent>
          </w:sdt>
        </w:p>
      </w:sdtContent>
    </w:sdt>
    <w:sdt>
      <w:sdtPr>
        <w:tag w:val="goog_rdk_110"/>
      </w:sdtPr>
      <w:sdtContent>
        <w:p w:rsidR="00000000" w:rsidDel="00000000" w:rsidP="00000000" w:rsidRDefault="00000000" w:rsidRPr="00000000" w14:paraId="0000031B">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09"/>
            </w:sdtPr>
            <w:sdtContent>
              <w:ins w:author="Rajesh Nagar" w:id="2" w:date="2021-01-22T07:14:03Z">
                <w:r w:rsidDel="00000000" w:rsidR="00000000" w:rsidRPr="00000000">
                  <w:rPr>
                    <w:rtl w:val="0"/>
                  </w:rPr>
                </w:r>
              </w:ins>
            </w:sdtContent>
          </w:sdt>
        </w:p>
      </w:sdtContent>
    </w:sdt>
    <w:sdt>
      <w:sdtPr>
        <w:tag w:val="goog_rdk_112"/>
      </w:sdtPr>
      <w:sdtContent>
        <w:p w:rsidR="00000000" w:rsidDel="00000000" w:rsidP="00000000" w:rsidRDefault="00000000" w:rsidRPr="00000000" w14:paraId="0000031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11"/>
            </w:sdtPr>
            <w:sdtContent>
              <w:ins w:author="Rajesh Nagar" w:id="2" w:date="2021-01-22T07:14:03Z">
                <w:r w:rsidDel="00000000" w:rsidR="00000000" w:rsidRPr="00000000">
                  <w:rPr>
                    <w:rFonts w:ascii="Consolas" w:cs="Consolas" w:eastAsia="Consolas" w:hAnsi="Consolas"/>
                    <w:sz w:val="23"/>
                    <w:szCs w:val="23"/>
                    <w:highlight w:val="white"/>
                    <w:rtl w:val="0"/>
                  </w:rPr>
                  <w:t xml:space="preserve">58) What is Containers</w:t>
                </w:r>
              </w:ins>
            </w:sdtContent>
          </w:sdt>
        </w:p>
      </w:sdtContent>
    </w:sdt>
    <w:sdt>
      <w:sdtPr>
        <w:tag w:val="goog_rdk_114"/>
      </w:sdtPr>
      <w:sdtContent>
        <w:p w:rsidR="00000000" w:rsidDel="00000000" w:rsidP="00000000" w:rsidRDefault="00000000" w:rsidRPr="00000000" w14:paraId="0000031D">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13"/>
            </w:sdtPr>
            <w:sdtContent>
              <w:ins w:author="Rajesh Nagar" w:id="2" w:date="2021-01-22T07:14:03Z">
                <w:r w:rsidDel="00000000" w:rsidR="00000000" w:rsidRPr="00000000">
                  <w:rPr>
                    <w:rFonts w:ascii="Consolas" w:cs="Consolas" w:eastAsia="Consolas" w:hAnsi="Consolas"/>
                    <w:sz w:val="23"/>
                    <w:szCs w:val="23"/>
                    <w:highlight w:val="white"/>
                    <w:rtl w:val="0"/>
                  </w:rPr>
                  <w:t xml:space="preserve">You learned from the previous chapter that Bootstrap requires a containing element to wrap site contents.</w:t>
                </w:r>
              </w:ins>
            </w:sdtContent>
          </w:sdt>
        </w:p>
      </w:sdtContent>
    </w:sdt>
    <w:sdt>
      <w:sdtPr>
        <w:tag w:val="goog_rdk_116"/>
      </w:sdtPr>
      <w:sdtContent>
        <w:p w:rsidR="00000000" w:rsidDel="00000000" w:rsidP="00000000" w:rsidRDefault="00000000" w:rsidRPr="00000000" w14:paraId="0000031E">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15"/>
            </w:sdtPr>
            <w:sdtContent>
              <w:ins w:author="Rajesh Nagar" w:id="2" w:date="2021-01-22T07:14:03Z">
                <w:r w:rsidDel="00000000" w:rsidR="00000000" w:rsidRPr="00000000">
                  <w:rPr>
                    <w:rFonts w:ascii="Consolas" w:cs="Consolas" w:eastAsia="Consolas" w:hAnsi="Consolas"/>
                    <w:sz w:val="23"/>
                    <w:szCs w:val="23"/>
                    <w:highlight w:val="white"/>
                    <w:rtl w:val="0"/>
                  </w:rPr>
                  <w:t xml:space="preserve">Containers are used to pad the content inside of them, and there are two container classes available:</w:t>
                </w:r>
              </w:ins>
            </w:sdtContent>
          </w:sdt>
        </w:p>
      </w:sdtContent>
    </w:sdt>
    <w:sdt>
      <w:sdtPr>
        <w:tag w:val="goog_rdk_118"/>
      </w:sdtPr>
      <w:sdtContent>
        <w:p w:rsidR="00000000" w:rsidDel="00000000" w:rsidP="00000000" w:rsidRDefault="00000000" w:rsidRPr="00000000" w14:paraId="0000031F">
          <w:pPr>
            <w:numPr>
              <w:ilvl w:val="0"/>
              <w:numId w:val="9"/>
            </w:numPr>
            <w:shd w:fill="ffffff" w:val="clear"/>
            <w:spacing w:after="0" w:line="240" w:lineRule="auto"/>
            <w:ind w:left="720" w:hanging="360"/>
            <w:rPr>
              <w:ins w:author="Rajesh Nagar" w:id="2" w:date="2021-01-22T07:14:03Z"/>
              <w:color w:val="0000cd"/>
              <w:highlight w:val="white"/>
            </w:rPr>
          </w:pPr>
          <w:sdt>
            <w:sdtPr>
              <w:tag w:val="goog_rdk_11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.container class provides a responsive fixed width container</w:t>
                </w:r>
                <w:r w:rsidDel="00000000" w:rsidR="00000000" w:rsidRPr="00000000">
                  <w:rPr>
                    <w:rtl w:val="0"/>
                  </w:rPr>
                </w:r>
              </w:ins>
            </w:sdtContent>
          </w:sdt>
        </w:p>
      </w:sdtContent>
    </w:sdt>
    <w:sdt>
      <w:sdtPr>
        <w:tag w:val="goog_rdk_120"/>
      </w:sdtPr>
      <w:sdtContent>
        <w:p w:rsidR="00000000" w:rsidDel="00000000" w:rsidP="00000000" w:rsidRDefault="00000000" w:rsidRPr="00000000" w14:paraId="00000320">
          <w:pPr>
            <w:numPr>
              <w:ilvl w:val="0"/>
              <w:numId w:val="9"/>
            </w:numPr>
            <w:shd w:fill="ffffff" w:val="clear"/>
            <w:spacing w:after="240" w:line="240" w:lineRule="auto"/>
            <w:ind w:left="720" w:hanging="360"/>
            <w:rPr>
              <w:ins w:author="Rajesh Nagar" w:id="2" w:date="2021-01-22T07:14:03Z"/>
              <w:color w:val="0000cd"/>
              <w:highlight w:val="white"/>
            </w:rPr>
          </w:pPr>
          <w:sdt>
            <w:sdtPr>
              <w:tag w:val="goog_rdk_119"/>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.container-fluid class provides a full width container, spanning the entire width of the viewport</w:t>
                </w:r>
                <w:r w:rsidDel="00000000" w:rsidR="00000000" w:rsidRPr="00000000">
                  <w:rPr>
                    <w:rtl w:val="0"/>
                  </w:rPr>
                </w:r>
              </w:ins>
            </w:sdtContent>
          </w:sdt>
        </w:p>
      </w:sdtContent>
    </w:sdt>
    <w:sdt>
      <w:sdtPr>
        <w:tag w:val="goog_rdk_122"/>
      </w:sdtPr>
      <w:sdtContent>
        <w:p w:rsidR="00000000" w:rsidDel="00000000" w:rsidP="00000000" w:rsidRDefault="00000000" w:rsidRPr="00000000" w14:paraId="0000032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21"/>
            </w:sdtPr>
            <w:sdtContent>
              <w:ins w:author="Rajesh Nagar" w:id="2" w:date="2021-01-22T07:14:03Z">
                <w:r w:rsidDel="00000000" w:rsidR="00000000" w:rsidRPr="00000000">
                  <w:rPr>
                    <w:rFonts w:ascii="Consolas" w:cs="Consolas" w:eastAsia="Consolas" w:hAnsi="Consolas"/>
                    <w:sz w:val="23"/>
                    <w:szCs w:val="23"/>
                    <w:highlight w:val="white"/>
                    <w:rtl w:val="0"/>
                  </w:rPr>
                  <w:t xml:space="preserve">59)Bootstrap 4 Grid System</w:t>
                </w:r>
              </w:ins>
            </w:sdtContent>
          </w:sdt>
        </w:p>
      </w:sdtContent>
    </w:sdt>
    <w:sdt>
      <w:sdtPr>
        <w:tag w:val="goog_rdk_124"/>
      </w:sdtPr>
      <w:sdtContent>
        <w:p w:rsidR="00000000" w:rsidDel="00000000" w:rsidP="00000000" w:rsidRDefault="00000000" w:rsidRPr="00000000" w14:paraId="00000322">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23"/>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Bootstrap's grid system is built with flexbox and allows up to 12 columns across the page.</w:t>
                </w:r>
              </w:ins>
            </w:sdtContent>
          </w:sdt>
        </w:p>
      </w:sdtContent>
    </w:sdt>
    <w:sdt>
      <w:sdtPr>
        <w:tag w:val="goog_rdk_126"/>
      </w:sdtPr>
      <w:sdtContent>
        <w:p w:rsidR="00000000" w:rsidDel="00000000" w:rsidP="00000000" w:rsidRDefault="00000000" w:rsidRPr="00000000" w14:paraId="00000323">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25"/>
            </w:sdtPr>
            <w:sdtContent>
              <w:ins w:author="Rajesh Nagar" w:id="2" w:date="2021-01-22T07:14:03Z">
                <w:r w:rsidDel="00000000" w:rsidR="00000000" w:rsidRPr="00000000">
                  <w:rPr>
                    <w:rFonts w:ascii="Consolas" w:cs="Consolas" w:eastAsia="Consolas" w:hAnsi="Consolas"/>
                    <w:sz w:val="23"/>
                    <w:szCs w:val="23"/>
                    <w:highlight w:val="white"/>
                    <w:rtl w:val="0"/>
                  </w:rPr>
                  <w:t xml:space="preserve">If you do not want to use all 12 columns individually, you can group the columns together to create wider columns:</w:t>
                </w:r>
              </w:ins>
            </w:sdtContent>
          </w:sdt>
        </w:p>
      </w:sdtContent>
    </w:sdt>
    <w:sdt>
      <w:sdtPr>
        <w:tag w:val="goog_rdk_128"/>
      </w:sdtPr>
      <w:sdtContent>
        <w:p w:rsidR="00000000" w:rsidDel="00000000" w:rsidP="00000000" w:rsidRDefault="00000000" w:rsidRPr="00000000" w14:paraId="00000324">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2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Bootstrap 4 grid system has five classes:</w:t>
                </w:r>
              </w:ins>
            </w:sdtContent>
          </w:sdt>
        </w:p>
      </w:sdtContent>
    </w:sdt>
    <w:sdt>
      <w:sdtPr>
        <w:tag w:val="goog_rdk_130"/>
      </w:sdtPr>
      <w:sdtContent>
        <w:p w:rsidR="00000000" w:rsidDel="00000000" w:rsidP="00000000" w:rsidRDefault="00000000" w:rsidRPr="00000000" w14:paraId="00000325">
          <w:pPr>
            <w:numPr>
              <w:ilvl w:val="0"/>
              <w:numId w:val="16"/>
            </w:numPr>
            <w:shd w:fill="ffffff" w:val="clear"/>
            <w:spacing w:after="0" w:line="240" w:lineRule="auto"/>
            <w:ind w:left="720" w:hanging="360"/>
            <w:rPr>
              <w:ins w:author="Rajesh Nagar" w:id="2" w:date="2021-01-22T07:14:03Z"/>
              <w:color w:val="0000cd"/>
              <w:highlight w:val="white"/>
            </w:rPr>
          </w:pPr>
          <w:sdt>
            <w:sdtPr>
              <w:tag w:val="goog_rdk_129"/>
            </w:sdtPr>
            <w:sdtContent>
              <w:ins w:author="Rajesh Nagar" w:id="2" w:date="2021-01-22T07:14:03Z">
                <w:r w:rsidDel="00000000" w:rsidR="00000000" w:rsidRPr="00000000">
                  <w:rPr>
                    <w:rFonts w:ascii="Consolas" w:cs="Consolas" w:eastAsia="Consolas" w:hAnsi="Consolas"/>
                    <w:sz w:val="23"/>
                    <w:szCs w:val="23"/>
                    <w:highlight w:val="white"/>
                    <w:rtl w:val="0"/>
                  </w:rPr>
                  <w:t xml:space="preserve">.col- (extra small devices - screen width less than 576px)</w:t>
                </w:r>
                <w:r w:rsidDel="00000000" w:rsidR="00000000" w:rsidRPr="00000000">
                  <w:rPr>
                    <w:rtl w:val="0"/>
                  </w:rPr>
                </w:r>
              </w:ins>
            </w:sdtContent>
          </w:sdt>
        </w:p>
      </w:sdtContent>
    </w:sdt>
    <w:sdt>
      <w:sdtPr>
        <w:tag w:val="goog_rdk_132"/>
      </w:sdtPr>
      <w:sdtContent>
        <w:p w:rsidR="00000000" w:rsidDel="00000000" w:rsidP="00000000" w:rsidRDefault="00000000" w:rsidRPr="00000000" w14:paraId="00000326">
          <w:pPr>
            <w:numPr>
              <w:ilvl w:val="0"/>
              <w:numId w:val="16"/>
            </w:numPr>
            <w:shd w:fill="ffffff" w:val="clear"/>
            <w:spacing w:after="0" w:line="240" w:lineRule="auto"/>
            <w:ind w:left="720" w:hanging="360"/>
            <w:rPr>
              <w:ins w:author="Rajesh Nagar" w:id="2" w:date="2021-01-22T07:14:03Z"/>
              <w:color w:val="0000cd"/>
              <w:highlight w:val="white"/>
            </w:rPr>
          </w:pPr>
          <w:sdt>
            <w:sdtPr>
              <w:tag w:val="goog_rdk_131"/>
            </w:sdtPr>
            <w:sdtContent>
              <w:ins w:author="Rajesh Nagar" w:id="2" w:date="2021-01-22T07:14:03Z">
                <w:r w:rsidDel="00000000" w:rsidR="00000000" w:rsidRPr="00000000">
                  <w:rPr>
                    <w:rFonts w:ascii="Consolas" w:cs="Consolas" w:eastAsia="Consolas" w:hAnsi="Consolas"/>
                    <w:sz w:val="23"/>
                    <w:szCs w:val="23"/>
                    <w:highlight w:val="white"/>
                    <w:rtl w:val="0"/>
                  </w:rPr>
                  <w:t xml:space="preserve">.col-sm- (small devices - screen width equal to or greater than 576px)</w:t>
                </w:r>
                <w:r w:rsidDel="00000000" w:rsidR="00000000" w:rsidRPr="00000000">
                  <w:rPr>
                    <w:rtl w:val="0"/>
                  </w:rPr>
                </w:r>
              </w:ins>
            </w:sdtContent>
          </w:sdt>
        </w:p>
      </w:sdtContent>
    </w:sdt>
    <w:sdt>
      <w:sdtPr>
        <w:tag w:val="goog_rdk_134"/>
      </w:sdtPr>
      <w:sdtContent>
        <w:p w:rsidR="00000000" w:rsidDel="00000000" w:rsidP="00000000" w:rsidRDefault="00000000" w:rsidRPr="00000000" w14:paraId="00000327">
          <w:pPr>
            <w:numPr>
              <w:ilvl w:val="0"/>
              <w:numId w:val="16"/>
            </w:numPr>
            <w:shd w:fill="ffffff" w:val="clear"/>
            <w:spacing w:after="0" w:line="240" w:lineRule="auto"/>
            <w:ind w:left="720" w:hanging="360"/>
            <w:rPr>
              <w:ins w:author="Rajesh Nagar" w:id="2" w:date="2021-01-22T07:14:03Z"/>
              <w:color w:val="0000cd"/>
              <w:highlight w:val="white"/>
            </w:rPr>
          </w:pPr>
          <w:sdt>
            <w:sdtPr>
              <w:tag w:val="goog_rdk_133"/>
            </w:sdtPr>
            <w:sdtContent>
              <w:ins w:author="Rajesh Nagar" w:id="2" w:date="2021-01-22T07:14:03Z">
                <w:r w:rsidDel="00000000" w:rsidR="00000000" w:rsidRPr="00000000">
                  <w:rPr>
                    <w:rFonts w:ascii="Consolas" w:cs="Consolas" w:eastAsia="Consolas" w:hAnsi="Consolas"/>
                    <w:sz w:val="23"/>
                    <w:szCs w:val="23"/>
                    <w:highlight w:val="white"/>
                    <w:rtl w:val="0"/>
                  </w:rPr>
                  <w:t xml:space="preserve">.col-md- (medium devices - screen width equal to or greater than 768px)</w:t>
                </w:r>
                <w:r w:rsidDel="00000000" w:rsidR="00000000" w:rsidRPr="00000000">
                  <w:rPr>
                    <w:rtl w:val="0"/>
                  </w:rPr>
                </w:r>
              </w:ins>
            </w:sdtContent>
          </w:sdt>
        </w:p>
      </w:sdtContent>
    </w:sdt>
    <w:sdt>
      <w:sdtPr>
        <w:tag w:val="goog_rdk_136"/>
      </w:sdtPr>
      <w:sdtContent>
        <w:p w:rsidR="00000000" w:rsidDel="00000000" w:rsidP="00000000" w:rsidRDefault="00000000" w:rsidRPr="00000000" w14:paraId="00000328">
          <w:pPr>
            <w:numPr>
              <w:ilvl w:val="0"/>
              <w:numId w:val="16"/>
            </w:numPr>
            <w:shd w:fill="ffffff" w:val="clear"/>
            <w:spacing w:after="0" w:line="240" w:lineRule="auto"/>
            <w:ind w:left="720" w:hanging="360"/>
            <w:rPr>
              <w:ins w:author="Rajesh Nagar" w:id="2" w:date="2021-01-22T07:14:03Z"/>
              <w:color w:val="0000cd"/>
              <w:highlight w:val="white"/>
            </w:rPr>
          </w:pPr>
          <w:sdt>
            <w:sdtPr>
              <w:tag w:val="goog_rdk_135"/>
            </w:sdtPr>
            <w:sdtContent>
              <w:ins w:author="Rajesh Nagar" w:id="2" w:date="2021-01-22T07:14:03Z">
                <w:r w:rsidDel="00000000" w:rsidR="00000000" w:rsidRPr="00000000">
                  <w:rPr>
                    <w:rFonts w:ascii="Consolas" w:cs="Consolas" w:eastAsia="Consolas" w:hAnsi="Consolas"/>
                    <w:sz w:val="23"/>
                    <w:szCs w:val="23"/>
                    <w:highlight w:val="white"/>
                    <w:rtl w:val="0"/>
                  </w:rPr>
                  <w:t xml:space="preserve">.col-lg- (large devices - screen width equal to or greater than 992px)</w:t>
                </w:r>
                <w:r w:rsidDel="00000000" w:rsidR="00000000" w:rsidRPr="00000000">
                  <w:rPr>
                    <w:rtl w:val="0"/>
                  </w:rPr>
                </w:r>
              </w:ins>
            </w:sdtContent>
          </w:sdt>
        </w:p>
      </w:sdtContent>
    </w:sdt>
    <w:sdt>
      <w:sdtPr>
        <w:tag w:val="goog_rdk_138"/>
      </w:sdtPr>
      <w:sdtContent>
        <w:p w:rsidR="00000000" w:rsidDel="00000000" w:rsidP="00000000" w:rsidRDefault="00000000" w:rsidRPr="00000000" w14:paraId="00000329">
          <w:pPr>
            <w:numPr>
              <w:ilvl w:val="0"/>
              <w:numId w:val="16"/>
            </w:numPr>
            <w:shd w:fill="ffffff" w:val="clear"/>
            <w:spacing w:after="240" w:line="240" w:lineRule="auto"/>
            <w:ind w:left="720" w:hanging="360"/>
            <w:rPr>
              <w:ins w:author="Rajesh Nagar" w:id="2" w:date="2021-01-22T07:14:03Z"/>
              <w:color w:val="0000cd"/>
              <w:highlight w:val="white"/>
            </w:rPr>
          </w:pPr>
          <w:sdt>
            <w:sdtPr>
              <w:tag w:val="goog_rdk_137"/>
            </w:sdtPr>
            <w:sdtContent>
              <w:ins w:author="Rajesh Nagar" w:id="2" w:date="2021-01-22T07:14:03Z">
                <w:r w:rsidDel="00000000" w:rsidR="00000000" w:rsidRPr="00000000">
                  <w:rPr>
                    <w:rFonts w:ascii="Consolas" w:cs="Consolas" w:eastAsia="Consolas" w:hAnsi="Consolas"/>
                    <w:sz w:val="23"/>
                    <w:szCs w:val="23"/>
                    <w:highlight w:val="white"/>
                    <w:rtl w:val="0"/>
                  </w:rPr>
                  <w:t xml:space="preserve">.col-xl- (xlarge devices - screen width equal to or greater than 1200px)</w:t>
                </w:r>
                <w:r w:rsidDel="00000000" w:rsidR="00000000" w:rsidRPr="00000000">
                  <w:rPr>
                    <w:rtl w:val="0"/>
                  </w:rPr>
                </w:r>
              </w:ins>
            </w:sdtContent>
          </w:sdt>
        </w:p>
      </w:sdtContent>
    </w:sdt>
    <w:sdt>
      <w:sdtPr>
        <w:tag w:val="goog_rdk_140"/>
      </w:sdtPr>
      <w:sdtContent>
        <w:p w:rsidR="00000000" w:rsidDel="00000000" w:rsidP="00000000" w:rsidRDefault="00000000" w:rsidRPr="00000000" w14:paraId="0000032A">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39"/>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classes above can be combined to create more dynamic and flexible layouts.</w:t>
                </w:r>
              </w:ins>
            </w:sdtContent>
          </w:sdt>
        </w:p>
      </w:sdtContent>
    </w:sdt>
    <w:sdt>
      <w:sdtPr>
        <w:tag w:val="goog_rdk_142"/>
      </w:sdtPr>
      <w:sdtContent>
        <w:p w:rsidR="00000000" w:rsidDel="00000000" w:rsidP="00000000" w:rsidRDefault="00000000" w:rsidRPr="00000000" w14:paraId="0000032B">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41"/>
            </w:sdtPr>
            <w:sdtContent>
              <w:ins w:author="Rajesh Nagar" w:id="2" w:date="2021-01-22T07:14:03Z">
                <w:r w:rsidDel="00000000" w:rsidR="00000000" w:rsidRPr="00000000">
                  <w:rPr>
                    <w:rFonts w:ascii="Consolas" w:cs="Consolas" w:eastAsia="Consolas" w:hAnsi="Consolas"/>
                    <w:sz w:val="23"/>
                    <w:szCs w:val="23"/>
                    <w:highlight w:val="white"/>
                    <w:rtl w:val="0"/>
                  </w:rPr>
                  <w:t xml:space="preserve">Tip: Each class scales up, so if you wish to set the same widths for sm and md, you only need to specify sm.</w:t>
                </w:r>
              </w:ins>
            </w:sdtContent>
          </w:sdt>
        </w:p>
      </w:sdtContent>
    </w:sdt>
    <w:sdt>
      <w:sdtPr>
        <w:tag w:val="goog_rdk_144"/>
      </w:sdtPr>
      <w:sdtContent>
        <w:p w:rsidR="00000000" w:rsidDel="00000000" w:rsidP="00000000" w:rsidRDefault="00000000" w:rsidRPr="00000000" w14:paraId="0000032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43"/>
            </w:sdtPr>
            <w:sdtContent>
              <w:ins w:author="Rajesh Nagar" w:id="2" w:date="2021-01-22T07:14:03Z">
                <w:r w:rsidDel="00000000" w:rsidR="00000000" w:rsidRPr="00000000">
                  <w:rPr>
                    <w:rFonts w:ascii="Consolas" w:cs="Consolas" w:eastAsia="Consolas" w:hAnsi="Consolas"/>
                    <w:sz w:val="23"/>
                    <w:szCs w:val="23"/>
                    <w:highlight w:val="white"/>
                    <w:rtl w:val="0"/>
                  </w:rPr>
                  <w:t xml:space="preserve">60) Bootstrap 4 Colors</w:t>
                </w:r>
              </w:ins>
            </w:sdtContent>
          </w:sdt>
        </w:p>
      </w:sdtContent>
    </w:sdt>
    <w:sdt>
      <w:sdtPr>
        <w:tag w:val="goog_rdk_146"/>
      </w:sdtPr>
      <w:sdtContent>
        <w:p w:rsidR="00000000" w:rsidDel="00000000" w:rsidP="00000000" w:rsidRDefault="00000000" w:rsidRPr="00000000" w14:paraId="0000032D">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45"/>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classes for text colors are: .text-muted, .text-primary, .text-success, .text-info, .text-warning, .text-danger, .text-secondary, .text-white, .text-dark, .text-body (default body color/often black) and .text-light:</w:t>
                </w:r>
              </w:ins>
            </w:sdtContent>
          </w:sdt>
        </w:p>
      </w:sdtContent>
    </w:sdt>
    <w:sdt>
      <w:sdtPr>
        <w:tag w:val="goog_rdk_148"/>
      </w:sdtPr>
      <w:sdtContent>
        <w:p w:rsidR="00000000" w:rsidDel="00000000" w:rsidP="00000000" w:rsidRDefault="00000000" w:rsidRPr="00000000" w14:paraId="0000032E">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47"/>
            </w:sdtPr>
            <w:sdtContent>
              <w:ins w:author="Rajesh Nagar" w:id="2" w:date="2021-01-22T07:14:03Z">
                <w:r w:rsidDel="00000000" w:rsidR="00000000" w:rsidRPr="00000000">
                  <w:rPr>
                    <w:rtl w:val="0"/>
                  </w:rPr>
                </w:r>
              </w:ins>
            </w:sdtContent>
          </w:sdt>
        </w:p>
      </w:sdtContent>
    </w:sdt>
    <w:sdt>
      <w:sdtPr>
        <w:tag w:val="goog_rdk_150"/>
      </w:sdtPr>
      <w:sdtContent>
        <w:p w:rsidR="00000000" w:rsidDel="00000000" w:rsidP="00000000" w:rsidRDefault="00000000" w:rsidRPr="00000000" w14:paraId="0000032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49"/>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classes for background colors are: .bg-primary, .bg-success, .bg-info, .bg-warning, .bg-danger, .bg-secondary, .bg-dark and .bg-light.</w:t>
                </w:r>
              </w:ins>
            </w:sdtContent>
          </w:sdt>
        </w:p>
      </w:sdtContent>
    </w:sdt>
    <w:sdt>
      <w:sdtPr>
        <w:tag w:val="goog_rdk_152"/>
      </w:sdtPr>
      <w:sdtContent>
        <w:p w:rsidR="00000000" w:rsidDel="00000000" w:rsidP="00000000" w:rsidRDefault="00000000" w:rsidRPr="00000000" w14:paraId="00000330">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51"/>
            </w:sdtPr>
            <w:sdtContent>
              <w:ins w:author="Rajesh Nagar" w:id="2" w:date="2021-01-22T07:14:03Z">
                <w:r w:rsidDel="00000000" w:rsidR="00000000" w:rsidRPr="00000000">
                  <w:rPr>
                    <w:rtl w:val="0"/>
                  </w:rPr>
                </w:r>
              </w:ins>
            </w:sdtContent>
          </w:sdt>
        </w:p>
      </w:sdtContent>
    </w:sdt>
    <w:sdt>
      <w:sdtPr>
        <w:tag w:val="goog_rdk_154"/>
      </w:sdtPr>
      <w:sdtContent>
        <w:p w:rsidR="00000000" w:rsidDel="00000000" w:rsidP="00000000" w:rsidRDefault="00000000" w:rsidRPr="00000000" w14:paraId="0000033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53"/>
            </w:sdtPr>
            <w:sdtContent>
              <w:ins w:author="Rajesh Nagar" w:id="2" w:date="2021-01-22T07:14:03Z">
                <w:r w:rsidDel="00000000" w:rsidR="00000000" w:rsidRPr="00000000">
                  <w:rPr>
                    <w:rFonts w:ascii="Consolas" w:cs="Consolas" w:eastAsia="Consolas" w:hAnsi="Consolas"/>
                    <w:sz w:val="23"/>
                    <w:szCs w:val="23"/>
                    <w:highlight w:val="white"/>
                    <w:rtl w:val="0"/>
                  </w:rPr>
                  <w:t xml:space="preserve">61) Bootstrap 4 Basic Table</w:t>
                </w:r>
              </w:ins>
            </w:sdtContent>
          </w:sdt>
        </w:p>
      </w:sdtContent>
    </w:sdt>
    <w:sdt>
      <w:sdtPr>
        <w:tag w:val="goog_rdk_156"/>
      </w:sdtPr>
      <w:sdtContent>
        <w:p w:rsidR="00000000" w:rsidDel="00000000" w:rsidP="00000000" w:rsidRDefault="00000000" w:rsidRPr="00000000" w14:paraId="00000332">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55"/>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class adds basic styling to a table:</w:t>
                </w:r>
              </w:ins>
            </w:sdtContent>
          </w:sdt>
        </w:p>
      </w:sdtContent>
    </w:sdt>
    <w:sdt>
      <w:sdtPr>
        <w:tag w:val="goog_rdk_158"/>
      </w:sdtPr>
      <w:sdtContent>
        <w:p w:rsidR="00000000" w:rsidDel="00000000" w:rsidP="00000000" w:rsidRDefault="00000000" w:rsidRPr="00000000" w14:paraId="00000333">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5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table-striped class adds zebra-stripes to a table:</w:t>
                </w:r>
              </w:ins>
            </w:sdtContent>
          </w:sdt>
        </w:p>
      </w:sdtContent>
    </w:sdt>
    <w:sdt>
      <w:sdtPr>
        <w:tag w:val="goog_rdk_160"/>
      </w:sdtPr>
      <w:sdtContent>
        <w:p w:rsidR="00000000" w:rsidDel="00000000" w:rsidP="00000000" w:rsidRDefault="00000000" w:rsidRPr="00000000" w14:paraId="0000033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59"/>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table-bordered class adds borders on all sides of the table and cells:</w:t>
                </w:r>
              </w:ins>
            </w:sdtContent>
          </w:sdt>
        </w:p>
      </w:sdtContent>
    </w:sdt>
    <w:sdt>
      <w:sdtPr>
        <w:tag w:val="goog_rdk_162"/>
      </w:sdtPr>
      <w:sdtContent>
        <w:p w:rsidR="00000000" w:rsidDel="00000000" w:rsidP="00000000" w:rsidRDefault="00000000" w:rsidRPr="00000000" w14:paraId="00000335">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61"/>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table-hover class adds a hover effect (grey background color) on table rows:</w:t>
                </w:r>
              </w:ins>
            </w:sdtContent>
          </w:sdt>
        </w:p>
      </w:sdtContent>
    </w:sdt>
    <w:sdt>
      <w:sdtPr>
        <w:tag w:val="goog_rdk_164"/>
      </w:sdtPr>
      <w:sdtContent>
        <w:p w:rsidR="00000000" w:rsidDel="00000000" w:rsidP="00000000" w:rsidRDefault="00000000" w:rsidRPr="00000000" w14:paraId="00000336">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63"/>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table-dark class adds a black background to the table:</w:t>
                </w:r>
              </w:ins>
            </w:sdtContent>
          </w:sdt>
        </w:p>
      </w:sdtContent>
    </w:sdt>
    <w:sdt>
      <w:sdtPr>
        <w:tag w:val="goog_rdk_166"/>
      </w:sdtPr>
      <w:sdtContent>
        <w:p w:rsidR="00000000" w:rsidDel="00000000" w:rsidP="00000000" w:rsidRDefault="00000000" w:rsidRPr="00000000" w14:paraId="00000337">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65"/>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 table-borderless class removes borders from the table:</w:t>
                </w:r>
              </w:ins>
            </w:sdtContent>
          </w:sdt>
        </w:p>
      </w:sdtContent>
    </w:sdt>
    <w:sdt>
      <w:sdtPr>
        <w:tag w:val="goog_rdk_168"/>
      </w:sdtPr>
      <w:sdtContent>
        <w:p w:rsidR="00000000" w:rsidDel="00000000" w:rsidP="00000000" w:rsidRDefault="00000000" w:rsidRPr="00000000" w14:paraId="00000338">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167"/>
            </w:sdtPr>
            <w:sdtContent>
              <w:ins w:author="Rajesh Nagar" w:id="2" w:date="2021-01-22T07:14:03Z">
                <w:bookmarkStart w:colFirst="0" w:colLast="0" w:name="_heading=h.d46ig3ijg91l" w:id="4"/>
                <w:bookmarkEnd w:id="4"/>
                <w:r w:rsidDel="00000000" w:rsidR="00000000" w:rsidRPr="00000000">
                  <w:rPr>
                    <w:rFonts w:ascii="Consolas" w:cs="Consolas" w:eastAsia="Consolas" w:hAnsi="Consolas"/>
                    <w:sz w:val="23"/>
                    <w:szCs w:val="23"/>
                    <w:highlight w:val="white"/>
                    <w:rtl w:val="0"/>
                  </w:rPr>
                  <w:t xml:space="preserve">Contextual Classes</w:t>
                </w:r>
              </w:ins>
            </w:sdtContent>
          </w:sdt>
        </w:p>
      </w:sdtContent>
    </w:sdt>
    <w:sdt>
      <w:sdtPr>
        <w:tag w:val="goog_rdk_170"/>
      </w:sdtPr>
      <w:sdtContent>
        <w:p w:rsidR="00000000" w:rsidDel="00000000" w:rsidP="00000000" w:rsidRDefault="00000000" w:rsidRPr="00000000" w14:paraId="00000339">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69"/>
            </w:sdtPr>
            <w:sdtContent>
              <w:ins w:author="Rajesh Nagar" w:id="2" w:date="2021-01-22T07:14:03Z">
                <w:r w:rsidDel="00000000" w:rsidR="00000000" w:rsidRPr="00000000">
                  <w:rPr>
                    <w:rFonts w:ascii="Consolas" w:cs="Consolas" w:eastAsia="Consolas" w:hAnsi="Consolas"/>
                    <w:sz w:val="23"/>
                    <w:szCs w:val="23"/>
                    <w:highlight w:val="white"/>
                    <w:rtl w:val="0"/>
                  </w:rPr>
                  <w:t xml:space="preserve">Contextual classes can be used to color the whole table (&lt;table&gt;),  the table rows (&lt;tr&gt;) or table cells (&lt;td&gt;).</w:t>
                </w:r>
              </w:ins>
            </w:sdtContent>
          </w:sdt>
        </w:p>
      </w:sdtContent>
    </w:sdt>
    <w:sdt>
      <w:sdtPr>
        <w:tag w:val="goog_rdk_172"/>
      </w:sdtPr>
      <w:sdtContent>
        <w:p w:rsidR="00000000" w:rsidDel="00000000" w:rsidP="00000000" w:rsidRDefault="00000000" w:rsidRPr="00000000" w14:paraId="0000033A">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71"/>
            </w:sdtPr>
            <w:sdtContent>
              <w:ins w:author="Rajesh Nagar" w:id="2" w:date="2021-01-22T07:14:03Z">
                <w:r w:rsidDel="00000000" w:rsidR="00000000" w:rsidRPr="00000000">
                  <w:rPr>
                    <w:rFonts w:ascii="Consolas" w:cs="Consolas" w:eastAsia="Consolas" w:hAnsi="Consolas"/>
                    <w:sz w:val="23"/>
                    <w:szCs w:val="23"/>
                    <w:highlight w:val="white"/>
                    <w:rtl w:val="0"/>
                  </w:rPr>
                  <w:t xml:space="preserve">.table table-primary</w:t>
                </w:r>
              </w:ins>
            </w:sdtContent>
          </w:sdt>
        </w:p>
      </w:sdtContent>
    </w:sdt>
    <w:sdt>
      <w:sdtPr>
        <w:tag w:val="goog_rdk_174"/>
      </w:sdtPr>
      <w:sdtContent>
        <w:p w:rsidR="00000000" w:rsidDel="00000000" w:rsidP="00000000" w:rsidRDefault="00000000" w:rsidRPr="00000000" w14:paraId="0000033B">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73"/>
            </w:sdtPr>
            <w:sdtContent>
              <w:ins w:author="Rajesh Nagar" w:id="2" w:date="2021-01-22T07:14:03Z">
                <w:r w:rsidDel="00000000" w:rsidR="00000000" w:rsidRPr="00000000">
                  <w:rPr>
                    <w:rtl w:val="0"/>
                  </w:rPr>
                </w:r>
              </w:ins>
            </w:sdtContent>
          </w:sdt>
        </w:p>
      </w:sdtContent>
    </w:sdt>
    <w:sdt>
      <w:sdtPr>
        <w:tag w:val="goog_rdk_176"/>
      </w:sdtPr>
      <w:sdtContent>
        <w:p w:rsidR="00000000" w:rsidDel="00000000" w:rsidP="00000000" w:rsidRDefault="00000000" w:rsidRPr="00000000" w14:paraId="0000033C">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175"/>
            </w:sdtPr>
            <w:sdtContent>
              <w:ins w:author="Rajesh Nagar" w:id="2" w:date="2021-01-22T07:14:03Z">
                <w:bookmarkStart w:colFirst="0" w:colLast="0" w:name="_heading=h.ee9k40t79ytv" w:id="5"/>
                <w:bookmarkEnd w:id="5"/>
                <w:r w:rsidDel="00000000" w:rsidR="00000000" w:rsidRPr="00000000">
                  <w:rPr>
                    <w:rFonts w:ascii="Consolas" w:cs="Consolas" w:eastAsia="Consolas" w:hAnsi="Consolas"/>
                    <w:sz w:val="23"/>
                    <w:szCs w:val="23"/>
                    <w:highlight w:val="white"/>
                    <w:rtl w:val="0"/>
                  </w:rPr>
                  <w:t xml:space="preserve">Responsive Tables</w:t>
                </w:r>
              </w:ins>
            </w:sdtContent>
          </w:sdt>
        </w:p>
      </w:sdtContent>
    </w:sdt>
    <w:sdt>
      <w:sdtPr>
        <w:tag w:val="goog_rdk_178"/>
      </w:sdtPr>
      <w:sdtContent>
        <w:p w:rsidR="00000000" w:rsidDel="00000000" w:rsidP="00000000" w:rsidRDefault="00000000" w:rsidRPr="00000000" w14:paraId="0000033D">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7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.table-responsive class adds a scrollbar to the table when needed (when it is too big horizontally):</w:t>
                </w:r>
              </w:ins>
            </w:sdtContent>
          </w:sdt>
        </w:p>
      </w:sdtContent>
    </w:sdt>
    <w:sdt>
      <w:sdtPr>
        <w:tag w:val="goog_rdk_180"/>
      </w:sdtPr>
      <w:sdtContent>
        <w:p w:rsidR="00000000" w:rsidDel="00000000" w:rsidP="00000000" w:rsidRDefault="00000000" w:rsidRPr="00000000" w14:paraId="0000033E">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79"/>
            </w:sdtPr>
            <w:sdtContent>
              <w:ins w:author="Rajesh Nagar" w:id="2" w:date="2021-01-22T07:14:03Z">
                <w:r w:rsidDel="00000000" w:rsidR="00000000" w:rsidRPr="00000000">
                  <w:rPr>
                    <w:rtl w:val="0"/>
                  </w:rPr>
                </w:r>
              </w:ins>
            </w:sdtContent>
          </w:sdt>
        </w:p>
      </w:sdtContent>
    </w:sdt>
    <w:sdt>
      <w:sdtPr>
        <w:tag w:val="goog_rdk_182"/>
      </w:sdtPr>
      <w:sdtContent>
        <w:p w:rsidR="00000000" w:rsidDel="00000000" w:rsidP="00000000" w:rsidRDefault="00000000" w:rsidRPr="00000000" w14:paraId="0000033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81"/>
            </w:sdtPr>
            <w:sdtContent>
              <w:ins w:author="Rajesh Nagar" w:id="2" w:date="2021-01-22T07:14:03Z">
                <w:r w:rsidDel="00000000" w:rsidR="00000000" w:rsidRPr="00000000">
                  <w:rPr>
                    <w:rFonts w:ascii="Consolas" w:cs="Consolas" w:eastAsia="Consolas" w:hAnsi="Consolas"/>
                    <w:sz w:val="23"/>
                    <w:szCs w:val="23"/>
                    <w:highlight w:val="white"/>
                    <w:rtl w:val="0"/>
                  </w:rPr>
                  <w:t xml:space="preserve">62) Bootstrap 4 Images</w:t>
                </w:r>
              </w:ins>
            </w:sdtContent>
          </w:sdt>
        </w:p>
      </w:sdtContent>
    </w:sdt>
    <w:sdt>
      <w:sdtPr>
        <w:tag w:val="goog_rdk_184"/>
      </w:sdtPr>
      <w:sdtContent>
        <w:p w:rsidR="00000000" w:rsidDel="00000000" w:rsidP="00000000" w:rsidRDefault="00000000" w:rsidRPr="00000000" w14:paraId="00000340">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83"/>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.rounded class adds rounded corners to an image:</w:t>
                </w:r>
              </w:ins>
            </w:sdtContent>
          </w:sdt>
        </w:p>
      </w:sdtContent>
    </w:sdt>
    <w:sdt>
      <w:sdtPr>
        <w:tag w:val="goog_rdk_186"/>
      </w:sdtPr>
      <w:sdtContent>
        <w:p w:rsidR="00000000" w:rsidDel="00000000" w:rsidP="00000000" w:rsidRDefault="00000000" w:rsidRPr="00000000" w14:paraId="0000034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85"/>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.rounded-circle class shapes the image to a circle:</w:t>
                </w:r>
              </w:ins>
            </w:sdtContent>
          </w:sdt>
        </w:p>
      </w:sdtContent>
    </w:sdt>
    <w:sdt>
      <w:sdtPr>
        <w:tag w:val="goog_rdk_188"/>
      </w:sdtPr>
      <w:sdtContent>
        <w:p w:rsidR="00000000" w:rsidDel="00000000" w:rsidP="00000000" w:rsidRDefault="00000000" w:rsidRPr="00000000" w14:paraId="00000342">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8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.img-thumbnail class shapes the image to a thumbnail (bordered):</w:t>
                </w:r>
              </w:ins>
            </w:sdtContent>
          </w:sdt>
        </w:p>
      </w:sdtContent>
    </w:sdt>
    <w:sdt>
      <w:sdtPr>
        <w:tag w:val="goog_rdk_190"/>
      </w:sdtPr>
      <w:sdtContent>
        <w:p w:rsidR="00000000" w:rsidDel="00000000" w:rsidP="00000000" w:rsidRDefault="00000000" w:rsidRPr="00000000" w14:paraId="00000343">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189"/>
            </w:sdtPr>
            <w:sdtContent>
              <w:ins w:author="Rajesh Nagar" w:id="2" w:date="2021-01-22T07:14:03Z">
                <w:r w:rsidDel="00000000" w:rsidR="00000000" w:rsidRPr="00000000">
                  <w:rPr>
                    <w:rtl w:val="0"/>
                  </w:rPr>
                </w:r>
              </w:ins>
            </w:sdtContent>
          </w:sdt>
        </w:p>
      </w:sdtContent>
    </w:sdt>
    <w:sdt>
      <w:sdtPr>
        <w:tag w:val="goog_rdk_192"/>
      </w:sdtPr>
      <w:sdtContent>
        <w:p w:rsidR="00000000" w:rsidDel="00000000" w:rsidP="00000000" w:rsidRDefault="00000000" w:rsidRPr="00000000" w14:paraId="00000344">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191"/>
            </w:sdtPr>
            <w:sdtContent>
              <w:ins w:author="Rajesh Nagar" w:id="2" w:date="2021-01-22T07:14:03Z">
                <w:bookmarkStart w:colFirst="0" w:colLast="0" w:name="_heading=h.da4n05g458ow" w:id="6"/>
                <w:bookmarkEnd w:id="6"/>
                <w:r w:rsidDel="00000000" w:rsidR="00000000" w:rsidRPr="00000000">
                  <w:rPr>
                    <w:rFonts w:ascii="Consolas" w:cs="Consolas" w:eastAsia="Consolas" w:hAnsi="Consolas"/>
                    <w:sz w:val="23"/>
                    <w:szCs w:val="23"/>
                    <w:highlight w:val="white"/>
                    <w:rtl w:val="0"/>
                  </w:rPr>
                  <w:t xml:space="preserve">Aligning Images</w:t>
                </w:r>
              </w:ins>
            </w:sdtContent>
          </w:sdt>
        </w:p>
      </w:sdtContent>
    </w:sdt>
    <w:sdt>
      <w:sdtPr>
        <w:tag w:val="goog_rdk_194"/>
      </w:sdtPr>
      <w:sdtContent>
        <w:p w:rsidR="00000000" w:rsidDel="00000000" w:rsidP="00000000" w:rsidRDefault="00000000" w:rsidRPr="00000000" w14:paraId="00000345">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93"/>
            </w:sdtPr>
            <w:sdtContent>
              <w:ins w:author="Rajesh Nagar" w:id="2" w:date="2021-01-22T07:14:03Z">
                <w:r w:rsidDel="00000000" w:rsidR="00000000" w:rsidRPr="00000000">
                  <w:rPr>
                    <w:rFonts w:ascii="Consolas" w:cs="Consolas" w:eastAsia="Consolas" w:hAnsi="Consolas"/>
                    <w:sz w:val="23"/>
                    <w:szCs w:val="23"/>
                    <w:highlight w:val="white"/>
                    <w:rtl w:val="0"/>
                  </w:rPr>
                  <w:t xml:space="preserve">Float an image to the right with the .float-right class or to the left with .float-left:</w:t>
                </w:r>
              </w:ins>
            </w:sdtContent>
          </w:sdt>
        </w:p>
      </w:sdtContent>
    </w:sdt>
    <w:sdt>
      <w:sdtPr>
        <w:tag w:val="goog_rdk_196"/>
      </w:sdtPr>
      <w:sdtContent>
        <w:p w:rsidR="00000000" w:rsidDel="00000000" w:rsidP="00000000" w:rsidRDefault="00000000" w:rsidRPr="00000000" w14:paraId="00000346">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195"/>
            </w:sdtPr>
            <w:sdtContent>
              <w:ins w:author="Rajesh Nagar" w:id="2" w:date="2021-01-22T07:14:03Z">
                <w:bookmarkStart w:colFirst="0" w:colLast="0" w:name="_heading=h.gmwtn25zpnr8" w:id="7"/>
                <w:bookmarkEnd w:id="7"/>
                <w:r w:rsidDel="00000000" w:rsidR="00000000" w:rsidRPr="00000000">
                  <w:rPr>
                    <w:rFonts w:ascii="Consolas" w:cs="Consolas" w:eastAsia="Consolas" w:hAnsi="Consolas"/>
                    <w:sz w:val="23"/>
                    <w:szCs w:val="23"/>
                    <w:highlight w:val="white"/>
                    <w:rtl w:val="0"/>
                  </w:rPr>
                  <w:t xml:space="preserve">Centered Image</w:t>
                </w:r>
              </w:ins>
            </w:sdtContent>
          </w:sdt>
        </w:p>
      </w:sdtContent>
    </w:sdt>
    <w:sdt>
      <w:sdtPr>
        <w:tag w:val="goog_rdk_198"/>
      </w:sdtPr>
      <w:sdtContent>
        <w:p w:rsidR="00000000" w:rsidDel="00000000" w:rsidP="00000000" w:rsidRDefault="00000000" w:rsidRPr="00000000" w14:paraId="00000347">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197"/>
            </w:sdtPr>
            <w:sdtContent>
              <w:ins w:author="Rajesh Nagar" w:id="2" w:date="2021-01-22T07:14:03Z">
                <w:r w:rsidDel="00000000" w:rsidR="00000000" w:rsidRPr="00000000">
                  <w:rPr>
                    <w:rFonts w:ascii="Consolas" w:cs="Consolas" w:eastAsia="Consolas" w:hAnsi="Consolas"/>
                    <w:sz w:val="23"/>
                    <w:szCs w:val="23"/>
                    <w:highlight w:val="white"/>
                    <w:rtl w:val="0"/>
                  </w:rPr>
                  <w:t xml:space="preserve">Center an image by adding the utility classes .mx-auto (margin:auto) and .d-block (display:block) to the image:</w:t>
                </w:r>
              </w:ins>
            </w:sdtContent>
          </w:sdt>
        </w:p>
      </w:sdtContent>
    </w:sdt>
    <w:sdt>
      <w:sdtPr>
        <w:tag w:val="goog_rdk_200"/>
      </w:sdtPr>
      <w:sdtContent>
        <w:p w:rsidR="00000000" w:rsidDel="00000000" w:rsidP="00000000" w:rsidRDefault="00000000" w:rsidRPr="00000000" w14:paraId="00000348">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199"/>
            </w:sdtPr>
            <w:sdtContent>
              <w:ins w:author="Rajesh Nagar" w:id="2" w:date="2021-01-22T07:14:03Z">
                <w:r w:rsidDel="00000000" w:rsidR="00000000" w:rsidRPr="00000000">
                  <w:rPr>
                    <w:rFonts w:ascii="Consolas" w:cs="Consolas" w:eastAsia="Consolas" w:hAnsi="Consolas"/>
                    <w:sz w:val="23"/>
                    <w:szCs w:val="23"/>
                    <w:highlight w:val="white"/>
                    <w:rtl w:val="0"/>
                  </w:rPr>
                  <w:t xml:space="preserve">&lt;img src="paris.jpg" class="mx-auto d-block"&gt;</w:t>
                </w:r>
              </w:ins>
            </w:sdtContent>
          </w:sdt>
        </w:p>
      </w:sdtContent>
    </w:sdt>
    <w:sdt>
      <w:sdtPr>
        <w:tag w:val="goog_rdk_202"/>
      </w:sdtPr>
      <w:sdtContent>
        <w:p w:rsidR="00000000" w:rsidDel="00000000" w:rsidP="00000000" w:rsidRDefault="00000000" w:rsidRPr="00000000" w14:paraId="00000349">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01"/>
            </w:sdtPr>
            <w:sdtContent>
              <w:ins w:author="Rajesh Nagar" w:id="2" w:date="2021-01-22T07:14:03Z">
                <w:bookmarkStart w:colFirst="0" w:colLast="0" w:name="_heading=h.xnnnjw7f5raf" w:id="8"/>
                <w:bookmarkEnd w:id="8"/>
                <w:r w:rsidDel="00000000" w:rsidR="00000000" w:rsidRPr="00000000">
                  <w:rPr>
                    <w:rFonts w:ascii="Consolas" w:cs="Consolas" w:eastAsia="Consolas" w:hAnsi="Consolas"/>
                    <w:sz w:val="23"/>
                    <w:szCs w:val="23"/>
                    <w:highlight w:val="white"/>
                    <w:rtl w:val="0"/>
                  </w:rPr>
                  <w:t xml:space="preserve">Responsive Images</w:t>
                </w:r>
              </w:ins>
            </w:sdtContent>
          </w:sdt>
        </w:p>
      </w:sdtContent>
    </w:sdt>
    <w:sdt>
      <w:sdtPr>
        <w:tag w:val="goog_rdk_204"/>
      </w:sdtPr>
      <w:sdtContent>
        <w:p w:rsidR="00000000" w:rsidDel="00000000" w:rsidP="00000000" w:rsidRDefault="00000000" w:rsidRPr="00000000" w14:paraId="0000034A">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03"/>
            </w:sdtPr>
            <w:sdtContent>
              <w:ins w:author="Rajesh Nagar" w:id="2" w:date="2021-01-22T07:14:03Z">
                <w:r w:rsidDel="00000000" w:rsidR="00000000" w:rsidRPr="00000000">
                  <w:rPr>
                    <w:rFonts w:ascii="Consolas" w:cs="Consolas" w:eastAsia="Consolas" w:hAnsi="Consolas"/>
                    <w:sz w:val="23"/>
                    <w:szCs w:val="23"/>
                    <w:highlight w:val="white"/>
                    <w:rtl w:val="0"/>
                  </w:rPr>
                  <w:t xml:space="preserve">Images come in all sizes. So do screens. Responsive images automatically adjust to fit the size of the screen.</w:t>
                </w:r>
              </w:ins>
            </w:sdtContent>
          </w:sdt>
        </w:p>
      </w:sdtContent>
    </w:sdt>
    <w:sdt>
      <w:sdtPr>
        <w:tag w:val="goog_rdk_206"/>
      </w:sdtPr>
      <w:sdtContent>
        <w:p w:rsidR="00000000" w:rsidDel="00000000" w:rsidP="00000000" w:rsidRDefault="00000000" w:rsidRPr="00000000" w14:paraId="0000034B">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05"/>
            </w:sdtPr>
            <w:sdtContent>
              <w:ins w:author="Rajesh Nagar" w:id="2" w:date="2021-01-22T07:14:03Z">
                <w:r w:rsidDel="00000000" w:rsidR="00000000" w:rsidRPr="00000000">
                  <w:rPr>
                    <w:rFonts w:ascii="Consolas" w:cs="Consolas" w:eastAsia="Consolas" w:hAnsi="Consolas"/>
                    <w:sz w:val="23"/>
                    <w:szCs w:val="23"/>
                    <w:highlight w:val="white"/>
                    <w:rtl w:val="0"/>
                  </w:rPr>
                  <w:t xml:space="preserve">Create responsive images by adding an .img-fluid class to the &lt;img&gt; tag. The image will then scale nicely to the parent element.</w:t>
                </w:r>
              </w:ins>
            </w:sdtContent>
          </w:sdt>
        </w:p>
      </w:sdtContent>
    </w:sdt>
    <w:sdt>
      <w:sdtPr>
        <w:tag w:val="goog_rdk_208"/>
      </w:sdtPr>
      <w:sdtContent>
        <w:p w:rsidR="00000000" w:rsidDel="00000000" w:rsidP="00000000" w:rsidRDefault="00000000" w:rsidRPr="00000000" w14:paraId="0000034C">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07"/>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.img-fluid class applies max-width: 100%; and height: auto; to the image</w:t>
                </w:r>
              </w:ins>
            </w:sdtContent>
          </w:sdt>
        </w:p>
      </w:sdtContent>
    </w:sdt>
    <w:sdt>
      <w:sdtPr>
        <w:tag w:val="goog_rdk_210"/>
      </w:sdtPr>
      <w:sdtContent>
        <w:p w:rsidR="00000000" w:rsidDel="00000000" w:rsidP="00000000" w:rsidRDefault="00000000" w:rsidRPr="00000000" w14:paraId="0000034D">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09"/>
            </w:sdtPr>
            <w:sdtContent>
              <w:ins w:author="Rajesh Nagar" w:id="2" w:date="2021-01-22T07:14:03Z">
                <w:r w:rsidDel="00000000" w:rsidR="00000000" w:rsidRPr="00000000">
                  <w:rPr>
                    <w:rFonts w:ascii="Consolas" w:cs="Consolas" w:eastAsia="Consolas" w:hAnsi="Consolas"/>
                    <w:sz w:val="23"/>
                    <w:szCs w:val="23"/>
                    <w:highlight w:val="white"/>
                    <w:rtl w:val="0"/>
                  </w:rPr>
                  <w:t xml:space="preserve">63) Bootstrap 4 Jumbotron</w:t>
                </w:r>
              </w:ins>
            </w:sdtContent>
          </w:sdt>
        </w:p>
      </w:sdtContent>
    </w:sdt>
    <w:sdt>
      <w:sdtPr>
        <w:tag w:val="goog_rdk_212"/>
      </w:sdtPr>
      <w:sdtContent>
        <w:p w:rsidR="00000000" w:rsidDel="00000000" w:rsidP="00000000" w:rsidRDefault="00000000" w:rsidRPr="00000000" w14:paraId="0000034E">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11"/>
            </w:sdtPr>
            <w:sdtContent>
              <w:ins w:author="Rajesh Nagar" w:id="2" w:date="2021-01-22T07:14:03Z">
                <w:r w:rsidDel="00000000" w:rsidR="00000000" w:rsidRPr="00000000">
                  <w:rPr>
                    <w:rFonts w:ascii="Consolas" w:cs="Consolas" w:eastAsia="Consolas" w:hAnsi="Consolas"/>
                    <w:sz w:val="23"/>
                    <w:szCs w:val="23"/>
                    <w:highlight w:val="white"/>
                    <w:rtl w:val="0"/>
                  </w:rPr>
                  <w:t xml:space="preserve">A jumbotron indicates a big grey box for calling extra attention to some special content or information.</w:t>
                </w:r>
              </w:ins>
            </w:sdtContent>
          </w:sdt>
        </w:p>
      </w:sdtContent>
    </w:sdt>
    <w:sdt>
      <w:sdtPr>
        <w:tag w:val="goog_rdk_214"/>
      </w:sdtPr>
      <w:sdtContent>
        <w:p w:rsidR="00000000" w:rsidDel="00000000" w:rsidP="00000000" w:rsidRDefault="00000000" w:rsidRPr="00000000" w14:paraId="0000034F">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13"/>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a &lt;div&gt; element with class .jumbotron to create a jumbotron:</w:t>
                </w:r>
              </w:ins>
            </w:sdtContent>
          </w:sdt>
        </w:p>
      </w:sdtContent>
    </w:sdt>
    <w:sdt>
      <w:sdtPr>
        <w:tag w:val="goog_rdk_216"/>
      </w:sdtPr>
      <w:sdtContent>
        <w:p w:rsidR="00000000" w:rsidDel="00000000" w:rsidP="00000000" w:rsidRDefault="00000000" w:rsidRPr="00000000" w14:paraId="00000350">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15"/>
            </w:sdtPr>
            <w:sdtContent>
              <w:ins w:author="Rajesh Nagar" w:id="2" w:date="2021-01-22T07:14:03Z">
                <w:r w:rsidDel="00000000" w:rsidR="00000000" w:rsidRPr="00000000">
                  <w:rPr>
                    <w:rFonts w:ascii="Consolas" w:cs="Consolas" w:eastAsia="Consolas" w:hAnsi="Consolas"/>
                    <w:sz w:val="23"/>
                    <w:szCs w:val="23"/>
                    <w:highlight w:val="white"/>
                    <w:rtl w:val="0"/>
                  </w:rPr>
                  <w:t xml:space="preserve">64) Bootstrap 4 Alerts</w:t>
                </w:r>
              </w:ins>
            </w:sdtContent>
          </w:sdt>
        </w:p>
      </w:sdtContent>
    </w:sdt>
    <w:sdt>
      <w:sdtPr>
        <w:tag w:val="goog_rdk_218"/>
      </w:sdtPr>
      <w:sdtContent>
        <w:p w:rsidR="00000000" w:rsidDel="00000000" w:rsidP="00000000" w:rsidRDefault="00000000" w:rsidRPr="00000000" w14:paraId="00000351">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17"/>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4 provides an easy way to create predefined alert messages:</w:t>
                </w:r>
              </w:ins>
            </w:sdtContent>
          </w:sdt>
        </w:p>
      </w:sdtContent>
    </w:sdt>
    <w:sdt>
      <w:sdtPr>
        <w:tag w:val="goog_rdk_220"/>
      </w:sdtPr>
      <w:sdtContent>
        <w:p w:rsidR="00000000" w:rsidDel="00000000" w:rsidP="00000000" w:rsidRDefault="00000000" w:rsidRPr="00000000" w14:paraId="00000352">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19"/>
            </w:sdtPr>
            <w:sdtContent>
              <w:ins w:author="Rajesh Nagar" w:id="2" w:date="2021-01-22T07:14:03Z">
                <w:r w:rsidDel="00000000" w:rsidR="00000000" w:rsidRPr="00000000">
                  <w:rPr>
                    <w:rFonts w:ascii="Consolas" w:cs="Consolas" w:eastAsia="Consolas" w:hAnsi="Consolas"/>
                    <w:sz w:val="23"/>
                    <w:szCs w:val="23"/>
                    <w:highlight w:val="white"/>
                    <w:rtl w:val="0"/>
                  </w:rPr>
                  <w:t xml:space="preserve">Alerts are created with the .alert class, followed by one of the contextual classes .alert-success, .alert-info, .alert-warning, .alert-danger, .alert-primary, .alert-secondary, .alert-light or .alert-dark:</w:t>
                </w:r>
              </w:ins>
            </w:sdtContent>
          </w:sdt>
        </w:p>
      </w:sdtContent>
    </w:sdt>
    <w:sdt>
      <w:sdtPr>
        <w:tag w:val="goog_rdk_222"/>
      </w:sdtPr>
      <w:sdtContent>
        <w:p w:rsidR="00000000" w:rsidDel="00000000" w:rsidP="00000000" w:rsidRDefault="00000000" w:rsidRPr="00000000" w14:paraId="00000353">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21"/>
            </w:sdtPr>
            <w:sdtContent>
              <w:ins w:author="Rajesh Nagar" w:id="2" w:date="2021-01-22T07:14:03Z">
                <w:r w:rsidDel="00000000" w:rsidR="00000000" w:rsidRPr="00000000">
                  <w:rPr>
                    <w:rFonts w:ascii="Consolas" w:cs="Consolas" w:eastAsia="Consolas" w:hAnsi="Consolas"/>
                    <w:sz w:val="23"/>
                    <w:szCs w:val="23"/>
                    <w:highlight w:val="white"/>
                    <w:rtl w:val="0"/>
                  </w:rPr>
                  <w:t xml:space="preserve">Add the alert-link class to any links inside the alert box to create "matching colored links":</w:t>
                </w:r>
              </w:ins>
            </w:sdtContent>
          </w:sdt>
        </w:p>
      </w:sdtContent>
    </w:sdt>
    <w:sdt>
      <w:sdtPr>
        <w:tag w:val="goog_rdk_224"/>
      </w:sdtPr>
      <w:sdtContent>
        <w:p w:rsidR="00000000" w:rsidDel="00000000" w:rsidP="00000000" w:rsidRDefault="00000000" w:rsidRPr="00000000" w14:paraId="00000354">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23"/>
            </w:sdtPr>
            <w:sdtContent>
              <w:ins w:author="Rajesh Nagar" w:id="2" w:date="2021-01-22T07:14:03Z">
                <w:r w:rsidDel="00000000" w:rsidR="00000000" w:rsidRPr="00000000">
                  <w:rPr>
                    <w:rFonts w:ascii="Consolas" w:cs="Consolas" w:eastAsia="Consolas" w:hAnsi="Consolas"/>
                    <w:sz w:val="23"/>
                    <w:szCs w:val="23"/>
                    <w:highlight w:val="white"/>
                    <w:rtl w:val="0"/>
                  </w:rPr>
                  <w:t xml:space="preserve">To close the alert message, add a .alert-dismissible class to the alert container. Then add class="close" and data-dismiss="alert" to a link or a button element (when you click on this the alert box will disappear).</w:t>
                </w:r>
              </w:ins>
            </w:sdtContent>
          </w:sdt>
        </w:p>
      </w:sdtContent>
    </w:sdt>
    <w:sdt>
      <w:sdtPr>
        <w:tag w:val="goog_rdk_226"/>
      </w:sdtPr>
      <w:sdtContent>
        <w:p w:rsidR="00000000" w:rsidDel="00000000" w:rsidP="00000000" w:rsidRDefault="00000000" w:rsidRPr="00000000" w14:paraId="00000355">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25"/>
            </w:sdtPr>
            <w:sdtContent>
              <w:ins w:author="Rajesh Nagar" w:id="2" w:date="2021-01-22T07:14:03Z">
                <w:r w:rsidDel="00000000" w:rsidR="00000000" w:rsidRPr="00000000">
                  <w:rPr>
                    <w:rtl w:val="0"/>
                  </w:rPr>
                </w:r>
              </w:ins>
            </w:sdtContent>
          </w:sdt>
        </w:p>
      </w:sdtContent>
    </w:sdt>
    <w:sdt>
      <w:sdtPr>
        <w:tag w:val="goog_rdk_228"/>
      </w:sdtPr>
      <w:sdtContent>
        <w:p w:rsidR="00000000" w:rsidDel="00000000" w:rsidP="00000000" w:rsidRDefault="00000000" w:rsidRPr="00000000" w14:paraId="00000356">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2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class="alert alert-success alert-dismissible"&gt;</w:t>
                </w:r>
              </w:ins>
            </w:sdtContent>
          </w:sdt>
        </w:p>
      </w:sdtContent>
    </w:sdt>
    <w:sdt>
      <w:sdtPr>
        <w:tag w:val="goog_rdk_230"/>
      </w:sdtPr>
      <w:sdtContent>
        <w:p w:rsidR="00000000" w:rsidDel="00000000" w:rsidP="00000000" w:rsidRDefault="00000000" w:rsidRPr="00000000" w14:paraId="00000357">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29"/>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&lt;button type="button" class="close" data-dismiss="alert"&gt;&amp;times;&lt;/button&gt;</w:t>
                </w:r>
              </w:ins>
            </w:sdtContent>
          </w:sdt>
        </w:p>
      </w:sdtContent>
    </w:sdt>
    <w:sdt>
      <w:sdtPr>
        <w:tag w:val="goog_rdk_232"/>
      </w:sdtPr>
      <w:sdtContent>
        <w:p w:rsidR="00000000" w:rsidDel="00000000" w:rsidP="00000000" w:rsidRDefault="00000000" w:rsidRPr="00000000" w14:paraId="00000358">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31"/>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&lt;strong&gt;Success!&lt;/strong&gt; Indicates a successful or positive action.</w:t>
                </w:r>
              </w:ins>
            </w:sdtContent>
          </w:sdt>
        </w:p>
      </w:sdtContent>
    </w:sdt>
    <w:sdt>
      <w:sdtPr>
        <w:tag w:val="goog_rdk_234"/>
      </w:sdtPr>
      <w:sdtContent>
        <w:p w:rsidR="00000000" w:rsidDel="00000000" w:rsidP="00000000" w:rsidRDefault="00000000" w:rsidRPr="00000000" w14:paraId="00000359">
          <w:pPr>
            <w:shd w:fill="ffffff" w:val="clear"/>
            <w:spacing w:after="360" w:before="360" w:line="240" w:lineRule="auto"/>
            <w:ind w:left="-300" w:right="-300" w:firstLine="0"/>
            <w:rPr>
              <w:ins w:author="Rajesh Nagar" w:id="2" w:date="2021-01-22T07:14:03Z"/>
              <w:rFonts w:ascii="Consolas" w:cs="Consolas" w:eastAsia="Consolas" w:hAnsi="Consolas"/>
              <w:sz w:val="23"/>
              <w:szCs w:val="23"/>
              <w:highlight w:val="white"/>
            </w:rPr>
          </w:pPr>
          <w:sdt>
            <w:sdtPr>
              <w:tag w:val="goog_rdk_233"/>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&lt;/div&gt;</w:t>
                </w:r>
              </w:ins>
            </w:sdtContent>
          </w:sdt>
        </w:p>
      </w:sdtContent>
    </w:sdt>
    <w:sdt>
      <w:sdtPr>
        <w:tag w:val="goog_rdk_236"/>
      </w:sdtPr>
      <w:sdtContent>
        <w:p w:rsidR="00000000" w:rsidDel="00000000" w:rsidP="00000000" w:rsidRDefault="00000000" w:rsidRPr="00000000" w14:paraId="0000035A">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35"/>
            </w:sdtPr>
            <w:sdtContent>
              <w:ins w:author="Rajesh Nagar" w:id="2" w:date="2021-01-22T07:14:03Z">
                <w:r w:rsidDel="00000000" w:rsidR="00000000" w:rsidRPr="00000000">
                  <w:rPr>
                    <w:rFonts w:ascii="Consolas" w:cs="Consolas" w:eastAsia="Consolas" w:hAnsi="Consolas"/>
                    <w:sz w:val="23"/>
                    <w:szCs w:val="23"/>
                    <w:highlight w:val="white"/>
                    <w:rtl w:val="0"/>
                  </w:rPr>
                  <w:t xml:space="preserve">65) Bootstrap 4 Buttons</w:t>
                </w:r>
              </w:ins>
            </w:sdtContent>
          </w:sdt>
        </w:p>
      </w:sdtContent>
    </w:sdt>
    <w:sdt>
      <w:sdtPr>
        <w:tag w:val="goog_rdk_238"/>
      </w:sdtPr>
      <w:sdtContent>
        <w:p w:rsidR="00000000" w:rsidDel="00000000" w:rsidP="00000000" w:rsidRDefault="00000000" w:rsidRPr="00000000" w14:paraId="0000035B">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37"/>
            </w:sdtPr>
            <w:sdtContent>
              <w:ins w:author="Rajesh Nagar" w:id="2" w:date="2021-01-22T07:14:03Z">
                <w:r w:rsidDel="00000000" w:rsidR="00000000" w:rsidRPr="00000000">
                  <w:rPr>
                    <w:rFonts w:ascii="Consolas" w:cs="Consolas" w:eastAsia="Consolas" w:hAnsi="Consolas"/>
                    <w:sz w:val="23"/>
                    <w:szCs w:val="23"/>
                    <w:highlight w:val="white"/>
                    <w:rtl w:val="0"/>
                  </w:rPr>
                  <w:t xml:space="preserve">Bootstrap 4 provides different styles of buttons:</w:t>
                </w:r>
              </w:ins>
            </w:sdtContent>
          </w:sdt>
        </w:p>
      </w:sdtContent>
    </w:sdt>
    <w:sdt>
      <w:sdtPr>
        <w:tag w:val="goog_rdk_240"/>
      </w:sdtPr>
      <w:sdtContent>
        <w:p w:rsidR="00000000" w:rsidDel="00000000" w:rsidP="00000000" w:rsidRDefault="00000000" w:rsidRPr="00000000" w14:paraId="0000035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39"/>
            </w:sdtPr>
            <w:sdtContent>
              <w:ins w:author="Rajesh Nagar" w:id="2" w:date="2021-01-22T07:14:03Z">
                <w:r w:rsidDel="00000000" w:rsidR="00000000" w:rsidRPr="00000000">
                  <w:rPr>
                    <w:rFonts w:ascii="Consolas" w:cs="Consolas" w:eastAsia="Consolas" w:hAnsi="Consolas"/>
                    <w:sz w:val="23"/>
                    <w:szCs w:val="23"/>
                    <w:highlight w:val="white"/>
                    <w:rtl w:val="0"/>
                  </w:rPr>
                  <w:t xml:space="preserve">btn btn-primary  with all colors</w:t>
                </w:r>
              </w:ins>
            </w:sdtContent>
          </w:sdt>
        </w:p>
      </w:sdtContent>
    </w:sdt>
    <w:sdt>
      <w:sdtPr>
        <w:tag w:val="goog_rdk_242"/>
      </w:sdtPr>
      <w:sdtContent>
        <w:p w:rsidR="00000000" w:rsidDel="00000000" w:rsidP="00000000" w:rsidRDefault="00000000" w:rsidRPr="00000000" w14:paraId="0000035D">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41"/>
            </w:sdtPr>
            <w:sdtContent>
              <w:ins w:author="Rajesh Nagar" w:id="2" w:date="2021-01-22T07:14:03Z">
                <w:r w:rsidDel="00000000" w:rsidR="00000000" w:rsidRPr="00000000">
                  <w:rPr>
                    <w:rFonts w:ascii="Consolas" w:cs="Consolas" w:eastAsia="Consolas" w:hAnsi="Consolas"/>
                    <w:sz w:val="23"/>
                    <w:szCs w:val="23"/>
                    <w:highlight w:val="white"/>
                    <w:rtl w:val="0"/>
                  </w:rPr>
                  <w:t xml:space="preserve">btn btn-outline-primary with all color</w:t>
                </w:r>
              </w:ins>
            </w:sdtContent>
          </w:sdt>
        </w:p>
      </w:sdtContent>
    </w:sdt>
    <w:sdt>
      <w:sdtPr>
        <w:tag w:val="goog_rdk_244"/>
      </w:sdtPr>
      <w:sdtContent>
        <w:p w:rsidR="00000000" w:rsidDel="00000000" w:rsidP="00000000" w:rsidRDefault="00000000" w:rsidRPr="00000000" w14:paraId="0000035E">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43"/>
            </w:sdtPr>
            <w:sdtContent>
              <w:ins w:author="Rajesh Nagar" w:id="2" w:date="2021-01-22T07:14:03Z">
                <w:bookmarkStart w:colFirst="0" w:colLast="0" w:name="_heading=h.v4tx68vqggi5" w:id="9"/>
                <w:bookmarkEnd w:id="9"/>
                <w:r w:rsidDel="00000000" w:rsidR="00000000" w:rsidRPr="00000000">
                  <w:rPr>
                    <w:rFonts w:ascii="Consolas" w:cs="Consolas" w:eastAsia="Consolas" w:hAnsi="Consolas"/>
                    <w:sz w:val="23"/>
                    <w:szCs w:val="23"/>
                    <w:highlight w:val="white"/>
                    <w:rtl w:val="0"/>
                  </w:rPr>
                  <w:t xml:space="preserve">Button Sizes</w:t>
                </w:r>
              </w:ins>
            </w:sdtContent>
          </w:sdt>
        </w:p>
      </w:sdtContent>
    </w:sdt>
    <w:sdt>
      <w:sdtPr>
        <w:tag w:val="goog_rdk_246"/>
      </w:sdtPr>
      <w:sdtContent>
        <w:p w:rsidR="00000000" w:rsidDel="00000000" w:rsidP="00000000" w:rsidRDefault="00000000" w:rsidRPr="00000000" w14:paraId="0000035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45"/>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the .btn-lg class for large buttons or .btn-sm class for small buttons:</w:t>
                </w:r>
              </w:ins>
            </w:sdtContent>
          </w:sdt>
        </w:p>
      </w:sdtContent>
    </w:sdt>
    <w:sdt>
      <w:sdtPr>
        <w:tag w:val="goog_rdk_248"/>
      </w:sdtPr>
      <w:sdtContent>
        <w:p w:rsidR="00000000" w:rsidDel="00000000" w:rsidP="00000000" w:rsidRDefault="00000000" w:rsidRPr="00000000" w14:paraId="00000360">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47"/>
            </w:sdtPr>
            <w:sdtContent>
              <w:ins w:author="Rajesh Nagar" w:id="2" w:date="2021-01-22T07:14:03Z">
                <w:bookmarkStart w:colFirst="0" w:colLast="0" w:name="_heading=h.xidvvr1i0bhg" w:id="10"/>
                <w:bookmarkEnd w:id="10"/>
                <w:r w:rsidDel="00000000" w:rsidR="00000000" w:rsidRPr="00000000">
                  <w:rPr>
                    <w:rFonts w:ascii="Consolas" w:cs="Consolas" w:eastAsia="Consolas" w:hAnsi="Consolas"/>
                    <w:sz w:val="23"/>
                    <w:szCs w:val="23"/>
                    <w:highlight w:val="white"/>
                    <w:rtl w:val="0"/>
                  </w:rPr>
                  <w:t xml:space="preserve">Block Level Buttons</w:t>
                </w:r>
              </w:ins>
            </w:sdtContent>
          </w:sdt>
        </w:p>
      </w:sdtContent>
    </w:sdt>
    <w:sdt>
      <w:sdtPr>
        <w:tag w:val="goog_rdk_250"/>
      </w:sdtPr>
      <w:sdtContent>
        <w:p w:rsidR="00000000" w:rsidDel="00000000" w:rsidP="00000000" w:rsidRDefault="00000000" w:rsidRPr="00000000" w14:paraId="00000361">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49"/>
            </w:sdtPr>
            <w:sdtContent>
              <w:ins w:author="Rajesh Nagar" w:id="2" w:date="2021-01-22T07:14:03Z">
                <w:r w:rsidDel="00000000" w:rsidR="00000000" w:rsidRPr="00000000">
                  <w:rPr>
                    <w:rFonts w:ascii="Consolas" w:cs="Consolas" w:eastAsia="Consolas" w:hAnsi="Consolas"/>
                    <w:sz w:val="23"/>
                    <w:szCs w:val="23"/>
                    <w:highlight w:val="white"/>
                    <w:rtl w:val="0"/>
                  </w:rPr>
                  <w:t xml:space="preserve">Add class .btn-block to create a block level button that spans the entire width of the parent element.</w:t>
                </w:r>
              </w:ins>
            </w:sdtContent>
          </w:sdt>
        </w:p>
      </w:sdtContent>
    </w:sdt>
    <w:sdt>
      <w:sdtPr>
        <w:tag w:val="goog_rdk_252"/>
      </w:sdtPr>
      <w:sdtContent>
        <w:p w:rsidR="00000000" w:rsidDel="00000000" w:rsidP="00000000" w:rsidRDefault="00000000" w:rsidRPr="00000000" w14:paraId="00000362">
          <w:pPr>
            <w:shd w:fill="ffffff" w:val="clear"/>
            <w:spacing w:line="360" w:lineRule="auto"/>
            <w:rPr>
              <w:ins w:author="Rajesh Nagar" w:id="2" w:date="2021-01-22T07:14:03Z"/>
              <w:rFonts w:ascii="Consolas" w:cs="Consolas" w:eastAsia="Consolas" w:hAnsi="Consolas"/>
              <w:sz w:val="23"/>
              <w:szCs w:val="23"/>
              <w:highlight w:val="white"/>
            </w:rPr>
          </w:pPr>
          <w:sdt>
            <w:sdtPr>
              <w:tag w:val="goog_rdk_251"/>
            </w:sdtPr>
            <w:sdtContent>
              <w:ins w:author="Rajesh Nagar" w:id="2" w:date="2021-01-22T07:14:03Z">
                <w:r w:rsidDel="00000000" w:rsidR="00000000" w:rsidRPr="00000000">
                  <w:rPr>
                    <w:rFonts w:ascii="Consolas" w:cs="Consolas" w:eastAsia="Consolas" w:hAnsi="Consolas"/>
                    <w:sz w:val="23"/>
                    <w:szCs w:val="23"/>
                    <w:highlight w:val="white"/>
                    <w:rtl w:val="0"/>
                  </w:rPr>
                  <w:t xml:space="preserve">Full-Width Button</w:t>
                </w:r>
              </w:ins>
            </w:sdtContent>
          </w:sdt>
        </w:p>
      </w:sdtContent>
    </w:sdt>
    <w:sdt>
      <w:sdtPr>
        <w:tag w:val="goog_rdk_254"/>
      </w:sdtPr>
      <w:sdtContent>
        <w:p w:rsidR="00000000" w:rsidDel="00000000" w:rsidP="00000000" w:rsidRDefault="00000000" w:rsidRPr="00000000" w14:paraId="00000363">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53"/>
            </w:sdtPr>
            <w:sdtContent>
              <w:ins w:author="Rajesh Nagar" w:id="2" w:date="2021-01-22T07:14:03Z">
                <w:bookmarkStart w:colFirst="0" w:colLast="0" w:name="_heading=h.w1bbynuylka1" w:id="11"/>
                <w:bookmarkEnd w:id="11"/>
                <w:r w:rsidDel="00000000" w:rsidR="00000000" w:rsidRPr="00000000">
                  <w:rPr>
                    <w:rFonts w:ascii="Consolas" w:cs="Consolas" w:eastAsia="Consolas" w:hAnsi="Consolas"/>
                    <w:sz w:val="23"/>
                    <w:szCs w:val="23"/>
                    <w:highlight w:val="white"/>
                    <w:rtl w:val="0"/>
                  </w:rPr>
                  <w:t xml:space="preserve">Active/Disabled Buttons</w:t>
                </w:r>
              </w:ins>
            </w:sdtContent>
          </w:sdt>
        </w:p>
      </w:sdtContent>
    </w:sdt>
    <w:sdt>
      <w:sdtPr>
        <w:tag w:val="goog_rdk_256"/>
      </w:sdtPr>
      <w:sdtContent>
        <w:p w:rsidR="00000000" w:rsidDel="00000000" w:rsidP="00000000" w:rsidRDefault="00000000" w:rsidRPr="00000000" w14:paraId="00000364">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55"/>
            </w:sdtPr>
            <w:sdtContent>
              <w:ins w:author="Rajesh Nagar" w:id="2" w:date="2021-01-22T07:14:03Z">
                <w:r w:rsidDel="00000000" w:rsidR="00000000" w:rsidRPr="00000000">
                  <w:rPr>
                    <w:rFonts w:ascii="Consolas" w:cs="Consolas" w:eastAsia="Consolas" w:hAnsi="Consolas"/>
                    <w:sz w:val="23"/>
                    <w:szCs w:val="23"/>
                    <w:highlight w:val="white"/>
                    <w:rtl w:val="0"/>
                  </w:rPr>
                  <w:t xml:space="preserve">A button can be set to an active (appear pressed) or a disabled (unclickable) state: .active  .disabled </w:t>
                </w:r>
              </w:ins>
            </w:sdtContent>
          </w:sdt>
        </w:p>
      </w:sdtContent>
    </w:sdt>
    <w:sdt>
      <w:sdtPr>
        <w:tag w:val="goog_rdk_258"/>
      </w:sdtPr>
      <w:sdtContent>
        <w:p w:rsidR="00000000" w:rsidDel="00000000" w:rsidP="00000000" w:rsidRDefault="00000000" w:rsidRPr="00000000" w14:paraId="00000365">
          <w:pPr>
            <w:pStyle w:val="Heading1"/>
            <w:keepNext w:val="0"/>
            <w:keepLines w:val="0"/>
            <w:shd w:fill="ffffff" w:val="clear"/>
            <w:spacing w:after="160" w:before="160" w:line="360" w:lineRule="auto"/>
            <w:rPr>
              <w:ins w:author="Rajesh Nagar" w:id="2" w:date="2021-01-22T07:14:03Z"/>
              <w:rFonts w:ascii="Consolas" w:cs="Consolas" w:eastAsia="Consolas" w:hAnsi="Consolas"/>
              <w:sz w:val="23"/>
              <w:szCs w:val="23"/>
              <w:highlight w:val="white"/>
            </w:rPr>
          </w:pPr>
          <w:sdt>
            <w:sdtPr>
              <w:tag w:val="goog_rdk_257"/>
            </w:sdtPr>
            <w:sdtContent>
              <w:ins w:author="Rajesh Nagar" w:id="2" w:date="2021-01-22T07:14:03Z">
                <w:bookmarkStart w:colFirst="0" w:colLast="0" w:name="_heading=h.v5z9n9xed3a2" w:id="12"/>
                <w:bookmarkEnd w:id="12"/>
                <w:r w:rsidDel="00000000" w:rsidR="00000000" w:rsidRPr="00000000">
                  <w:rPr>
                    <w:rFonts w:ascii="Consolas" w:cs="Consolas" w:eastAsia="Consolas" w:hAnsi="Consolas"/>
                    <w:sz w:val="23"/>
                    <w:szCs w:val="23"/>
                    <w:highlight w:val="white"/>
                    <w:rtl w:val="0"/>
                  </w:rPr>
                  <w:t xml:space="preserve">Bootstrap 4 Button Groups</w:t>
                </w:r>
              </w:ins>
            </w:sdtContent>
          </w:sdt>
        </w:p>
      </w:sdtContent>
    </w:sdt>
    <w:sdt>
      <w:sdtPr>
        <w:tag w:val="goog_rdk_260"/>
      </w:sdtPr>
      <w:sdtContent>
        <w:p w:rsidR="00000000" w:rsidDel="00000000" w:rsidP="00000000" w:rsidRDefault="00000000" w:rsidRPr="00000000" w14:paraId="00000366">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59"/>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a &lt;div&gt; element with class .btn-group to create a button group:</w:t>
                </w:r>
              </w:ins>
            </w:sdtContent>
          </w:sdt>
        </w:p>
      </w:sdtContent>
    </w:sdt>
    <w:sdt>
      <w:sdtPr>
        <w:tag w:val="goog_rdk_262"/>
      </w:sdtPr>
      <w:sdtContent>
        <w:p w:rsidR="00000000" w:rsidDel="00000000" w:rsidP="00000000" w:rsidRDefault="00000000" w:rsidRPr="00000000" w14:paraId="00000367">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61"/>
            </w:sdtPr>
            <w:sdtContent>
              <w:ins w:author="Rajesh Nagar" w:id="2" w:date="2021-01-22T07:14:03Z">
                <w:bookmarkStart w:colFirst="0" w:colLast="0" w:name="_heading=h.hetsn3o37rqv" w:id="13"/>
                <w:bookmarkEnd w:id="13"/>
                <w:r w:rsidDel="00000000" w:rsidR="00000000" w:rsidRPr="00000000">
                  <w:rPr>
                    <w:rFonts w:ascii="Consolas" w:cs="Consolas" w:eastAsia="Consolas" w:hAnsi="Consolas"/>
                    <w:sz w:val="23"/>
                    <w:szCs w:val="23"/>
                    <w:highlight w:val="white"/>
                    <w:rtl w:val="0"/>
                  </w:rPr>
                  <w:t xml:space="preserve">Vertical Button Groups</w:t>
                </w:r>
              </w:ins>
            </w:sdtContent>
          </w:sdt>
        </w:p>
      </w:sdtContent>
    </w:sdt>
    <w:sdt>
      <w:sdtPr>
        <w:tag w:val="goog_rdk_264"/>
      </w:sdtPr>
      <w:sdtContent>
        <w:p w:rsidR="00000000" w:rsidDel="00000000" w:rsidP="00000000" w:rsidRDefault="00000000" w:rsidRPr="00000000" w14:paraId="00000368">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63"/>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the class .btn-group-vertical to create a vertical button group:</w:t>
                </w:r>
              </w:ins>
            </w:sdtContent>
          </w:sdt>
        </w:p>
      </w:sdtContent>
    </w:sdt>
    <w:sdt>
      <w:sdtPr>
        <w:tag w:val="goog_rdk_266"/>
      </w:sdtPr>
      <w:sdtContent>
        <w:p w:rsidR="00000000" w:rsidDel="00000000" w:rsidP="00000000" w:rsidRDefault="00000000" w:rsidRPr="00000000" w14:paraId="00000369">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65"/>
            </w:sdtPr>
            <w:sdtContent>
              <w:ins w:author="Rajesh Nagar" w:id="2" w:date="2021-01-22T07:14:03Z">
                <w:r w:rsidDel="00000000" w:rsidR="00000000" w:rsidRPr="00000000">
                  <w:rPr>
                    <w:rFonts w:ascii="Consolas" w:cs="Consolas" w:eastAsia="Consolas" w:hAnsi="Consolas"/>
                    <w:sz w:val="23"/>
                    <w:szCs w:val="23"/>
                    <w:highlight w:val="white"/>
                    <w:rtl w:val="0"/>
                  </w:rPr>
                  <w:t xml:space="preserve">66) Bootstrap 4 Badges/ Progress Bar / Spinner</w:t>
                </w:r>
              </w:ins>
            </w:sdtContent>
          </w:sdt>
        </w:p>
      </w:sdtContent>
    </w:sdt>
    <w:sdt>
      <w:sdtPr>
        <w:tag w:val="goog_rdk_268"/>
      </w:sdtPr>
      <w:sdtContent>
        <w:p w:rsidR="00000000" w:rsidDel="00000000" w:rsidP="00000000" w:rsidRDefault="00000000" w:rsidRPr="00000000" w14:paraId="0000036A">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67"/>
            </w:sdtPr>
            <w:sdtContent>
              <w:ins w:author="Rajesh Nagar" w:id="2" w:date="2021-01-22T07:14:03Z">
                <w:r w:rsidDel="00000000" w:rsidR="00000000" w:rsidRPr="00000000">
                  <w:rPr>
                    <w:rFonts w:ascii="Consolas" w:cs="Consolas" w:eastAsia="Consolas" w:hAnsi="Consolas"/>
                    <w:sz w:val="23"/>
                    <w:szCs w:val="23"/>
                    <w:highlight w:val="white"/>
                    <w:rtl w:val="0"/>
                  </w:rPr>
                  <w:t xml:space="preserve">Badges are used to add additional information to any content. Use the .badge class together with a contextual class (like .badge-secondary) within &lt;span&gt; elements to create rectangular badges. Note that badges scale to match the size of the parent element (if any):</w:t>
                </w:r>
              </w:ins>
            </w:sdtContent>
          </w:sdt>
        </w:p>
      </w:sdtContent>
    </w:sdt>
    <w:sdt>
      <w:sdtPr>
        <w:tag w:val="goog_rdk_270"/>
      </w:sdtPr>
      <w:sdtContent>
        <w:p w:rsidR="00000000" w:rsidDel="00000000" w:rsidP="00000000" w:rsidRDefault="00000000" w:rsidRPr="00000000" w14:paraId="0000036B">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69"/>
            </w:sdtPr>
            <w:sdtContent>
              <w:ins w:author="Rajesh Nagar" w:id="2" w:date="2021-01-22T07:14:03Z">
                <w:r w:rsidDel="00000000" w:rsidR="00000000" w:rsidRPr="00000000">
                  <w:rPr>
                    <w:rFonts w:ascii="Consolas" w:cs="Consolas" w:eastAsia="Consolas" w:hAnsi="Consolas"/>
                    <w:sz w:val="23"/>
                    <w:szCs w:val="23"/>
                    <w:highlight w:val="white"/>
                    <w:rtl w:val="0"/>
                  </w:rPr>
                  <w:t xml:space="preserve">&lt;span class="badge badge-secondary"&gt;New&lt;/span&gt;</w:t>
                </w:r>
              </w:ins>
            </w:sdtContent>
          </w:sdt>
        </w:p>
      </w:sdtContent>
    </w:sdt>
    <w:sdt>
      <w:sdtPr>
        <w:tag w:val="goog_rdk_272"/>
      </w:sdtPr>
      <w:sdtContent>
        <w:p w:rsidR="00000000" w:rsidDel="00000000" w:rsidP="00000000" w:rsidRDefault="00000000" w:rsidRPr="00000000" w14:paraId="0000036C">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71"/>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the .badge-pill class to make the badges more round:</w:t>
                </w:r>
              </w:ins>
            </w:sdtContent>
          </w:sdt>
        </w:p>
      </w:sdtContent>
    </w:sdt>
    <w:sdt>
      <w:sdtPr>
        <w:tag w:val="goog_rdk_274"/>
      </w:sdtPr>
      <w:sdtContent>
        <w:p w:rsidR="00000000" w:rsidDel="00000000" w:rsidP="00000000" w:rsidRDefault="00000000" w:rsidRPr="00000000" w14:paraId="0000036D">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73"/>
            </w:sdtPr>
            <w:sdtContent>
              <w:ins w:author="Rajesh Nagar" w:id="2" w:date="2021-01-22T07:14:03Z">
                <w:bookmarkStart w:colFirst="0" w:colLast="0" w:name="_heading=h.5qwhk615k4ki" w:id="14"/>
                <w:bookmarkEnd w:id="14"/>
                <w:r w:rsidDel="00000000" w:rsidR="00000000" w:rsidRPr="00000000">
                  <w:rPr>
                    <w:rFonts w:ascii="Consolas" w:cs="Consolas" w:eastAsia="Consolas" w:hAnsi="Consolas"/>
                    <w:sz w:val="23"/>
                    <w:szCs w:val="23"/>
                    <w:highlight w:val="white"/>
                    <w:rtl w:val="0"/>
                  </w:rPr>
                  <w:t xml:space="preserve">Basic Progress Bar</w:t>
                </w:r>
              </w:ins>
            </w:sdtContent>
          </w:sdt>
        </w:p>
      </w:sdtContent>
    </w:sdt>
    <w:sdt>
      <w:sdtPr>
        <w:tag w:val="goog_rdk_276"/>
      </w:sdtPr>
      <w:sdtContent>
        <w:p w:rsidR="00000000" w:rsidDel="00000000" w:rsidP="00000000" w:rsidRDefault="00000000" w:rsidRPr="00000000" w14:paraId="0000036E">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275"/>
            </w:sdtPr>
            <w:sdtContent>
              <w:ins w:author="Rajesh Nagar" w:id="2" w:date="2021-01-22T07:14:03Z">
                <w:r w:rsidDel="00000000" w:rsidR="00000000" w:rsidRPr="00000000">
                  <w:rPr>
                    <w:rFonts w:ascii="Consolas" w:cs="Consolas" w:eastAsia="Consolas" w:hAnsi="Consolas"/>
                    <w:sz w:val="23"/>
                    <w:szCs w:val="23"/>
                    <w:highlight w:val="white"/>
                    <w:rtl w:val="0"/>
                  </w:rPr>
                  <w:t xml:space="preserve">A progress bar can be used to show a user how far along he/she is in a process.</w:t>
                </w:r>
              </w:ins>
            </w:sdtContent>
          </w:sdt>
        </w:p>
      </w:sdtContent>
    </w:sdt>
    <w:sdt>
      <w:sdtPr>
        <w:tag w:val="goog_rdk_278"/>
      </w:sdtPr>
      <w:sdtContent>
        <w:p w:rsidR="00000000" w:rsidDel="00000000" w:rsidP="00000000" w:rsidRDefault="00000000" w:rsidRPr="00000000" w14:paraId="0000036F">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77"/>
            </w:sdtPr>
            <w:sdtContent>
              <w:ins w:author="Rajesh Nagar" w:id="2" w:date="2021-01-22T07:14:03Z">
                <w:r w:rsidDel="00000000" w:rsidR="00000000" w:rsidRPr="00000000">
                  <w:rPr>
                    <w:rFonts w:ascii="Consolas" w:cs="Consolas" w:eastAsia="Consolas" w:hAnsi="Consolas"/>
                    <w:sz w:val="23"/>
                    <w:szCs w:val="23"/>
                    <w:highlight w:val="white"/>
                    <w:rtl w:val="0"/>
                  </w:rPr>
                  <w:t xml:space="preserve">To create a default progress bar, add a .progress class to a container element and add the .progress-bar class to its child element. Use the CSS width property to set the width of the progress bar:</w:t>
                </w:r>
              </w:ins>
            </w:sdtContent>
          </w:sdt>
        </w:p>
      </w:sdtContent>
    </w:sdt>
    <w:sdt>
      <w:sdtPr>
        <w:tag w:val="goog_rdk_280"/>
      </w:sdtPr>
      <w:sdtContent>
        <w:p w:rsidR="00000000" w:rsidDel="00000000" w:rsidP="00000000" w:rsidRDefault="00000000" w:rsidRPr="00000000" w14:paraId="00000370">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79"/>
            </w:sdtPr>
            <w:sdtContent>
              <w:ins w:author="Rajesh Nagar" w:id="2" w:date="2021-01-22T07:14:03Z">
                <w:bookmarkStart w:colFirst="0" w:colLast="0" w:name="_heading=h.ahjionnuusqj" w:id="15"/>
                <w:bookmarkEnd w:id="15"/>
                <w:r w:rsidDel="00000000" w:rsidR="00000000" w:rsidRPr="00000000">
                  <w:rPr>
                    <w:rFonts w:ascii="Consolas" w:cs="Consolas" w:eastAsia="Consolas" w:hAnsi="Consolas"/>
                    <w:sz w:val="23"/>
                    <w:szCs w:val="23"/>
                    <w:highlight w:val="white"/>
                    <w:rtl w:val="0"/>
                  </w:rPr>
                  <w:t xml:space="preserve">Progress Bar Height</w:t>
                </w:r>
              </w:ins>
            </w:sdtContent>
          </w:sdt>
        </w:p>
      </w:sdtContent>
    </w:sdt>
    <w:sdt>
      <w:sdtPr>
        <w:tag w:val="goog_rdk_282"/>
      </w:sdtPr>
      <w:sdtContent>
        <w:p w:rsidR="00000000" w:rsidDel="00000000" w:rsidP="00000000" w:rsidRDefault="00000000" w:rsidRPr="00000000" w14:paraId="00000371">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81"/>
            </w:sdtPr>
            <w:sdtContent>
              <w:ins w:author="Rajesh Nagar" w:id="2" w:date="2021-01-22T07:14:03Z">
                <w:r w:rsidDel="00000000" w:rsidR="00000000" w:rsidRPr="00000000">
                  <w:rPr>
                    <w:rFonts w:ascii="Consolas" w:cs="Consolas" w:eastAsia="Consolas" w:hAnsi="Consolas"/>
                    <w:sz w:val="23"/>
                    <w:szCs w:val="23"/>
                    <w:highlight w:val="white"/>
                    <w:rtl w:val="0"/>
                  </w:rPr>
                  <w:t xml:space="preserve">The height of the progress bar is 16px by default. Use the CSS height property to change it. Note that you must set the same height for the progress container and the progress bar:</w:t>
                </w:r>
              </w:ins>
            </w:sdtContent>
          </w:sdt>
        </w:p>
      </w:sdtContent>
    </w:sdt>
    <w:sdt>
      <w:sdtPr>
        <w:tag w:val="goog_rdk_284"/>
      </w:sdtPr>
      <w:sdtContent>
        <w:p w:rsidR="00000000" w:rsidDel="00000000" w:rsidP="00000000" w:rsidRDefault="00000000" w:rsidRPr="00000000" w14:paraId="00000372">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83"/>
            </w:sdtPr>
            <w:sdtContent>
              <w:ins w:author="Rajesh Nagar" w:id="2" w:date="2021-01-22T07:14:03Z">
                <w:bookmarkStart w:colFirst="0" w:colLast="0" w:name="_heading=h.5t9c4b63nfkj" w:id="16"/>
                <w:bookmarkEnd w:id="16"/>
                <w:r w:rsidDel="00000000" w:rsidR="00000000" w:rsidRPr="00000000">
                  <w:rPr>
                    <w:rFonts w:ascii="Consolas" w:cs="Consolas" w:eastAsia="Consolas" w:hAnsi="Consolas"/>
                    <w:sz w:val="23"/>
                    <w:szCs w:val="23"/>
                    <w:highlight w:val="white"/>
                    <w:rtl w:val="0"/>
                  </w:rPr>
                  <w:t xml:space="preserve">Colored Progress Bars</w:t>
                </w:r>
              </w:ins>
            </w:sdtContent>
          </w:sdt>
        </w:p>
      </w:sdtContent>
    </w:sdt>
    <w:sdt>
      <w:sdtPr>
        <w:tag w:val="goog_rdk_286"/>
      </w:sdtPr>
      <w:sdtContent>
        <w:p w:rsidR="00000000" w:rsidDel="00000000" w:rsidP="00000000" w:rsidRDefault="00000000" w:rsidRPr="00000000" w14:paraId="00000373">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8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 Green --&gt;</w:t>
                </w:r>
              </w:ins>
            </w:sdtContent>
          </w:sdt>
        </w:p>
      </w:sdtContent>
    </w:sdt>
    <w:sdt>
      <w:sdtPr>
        <w:tag w:val="goog_rdk_288"/>
      </w:sdtPr>
      <w:sdtContent>
        <w:p w:rsidR="00000000" w:rsidDel="00000000" w:rsidP="00000000" w:rsidRDefault="00000000" w:rsidRPr="00000000" w14:paraId="0000037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8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class="progress"&gt;</w:t>
                </w:r>
              </w:ins>
            </w:sdtContent>
          </w:sdt>
        </w:p>
      </w:sdtContent>
    </w:sdt>
    <w:sdt>
      <w:sdtPr>
        <w:tag w:val="goog_rdk_290"/>
      </w:sdtPr>
      <w:sdtContent>
        <w:p w:rsidR="00000000" w:rsidDel="00000000" w:rsidP="00000000" w:rsidRDefault="00000000" w:rsidRPr="00000000" w14:paraId="00000375">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89"/>
            </w:sdtPr>
            <w:sdtContent>
              <w:ins w:author="Rajesh Nagar" w:id="2" w:date="2021-01-22T07:14:03Z">
                <w:r w:rsidDel="00000000" w:rsidR="00000000" w:rsidRPr="00000000">
                  <w:rPr>
                    <w:rFonts w:ascii="Consolas" w:cs="Consolas" w:eastAsia="Consolas" w:hAnsi="Consolas"/>
                    <w:sz w:val="23"/>
                    <w:szCs w:val="23"/>
                    <w:highlight w:val="white"/>
                    <w:rtl w:val="0"/>
                  </w:rPr>
                  <w:t xml:space="preserve">  &lt;div class="progress-bar bg-success" style="width:20%"&gt;&lt;/div&gt;</w:t>
                </w:r>
              </w:ins>
            </w:sdtContent>
          </w:sdt>
        </w:p>
      </w:sdtContent>
    </w:sdt>
    <w:sdt>
      <w:sdtPr>
        <w:tag w:val="goog_rdk_292"/>
      </w:sdtPr>
      <w:sdtContent>
        <w:p w:rsidR="00000000" w:rsidDel="00000000" w:rsidP="00000000" w:rsidRDefault="00000000" w:rsidRPr="00000000" w14:paraId="00000376">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91"/>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&lt;/div&gt;</w:t>
                </w:r>
              </w:ins>
            </w:sdtContent>
          </w:sdt>
        </w:p>
      </w:sdtContent>
    </w:sdt>
    <w:sdt>
      <w:sdtPr>
        <w:tag w:val="goog_rdk_294"/>
      </w:sdtPr>
      <w:sdtContent>
        <w:p w:rsidR="00000000" w:rsidDel="00000000" w:rsidP="00000000" w:rsidRDefault="00000000" w:rsidRPr="00000000" w14:paraId="00000377">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93"/>
            </w:sdtPr>
            <w:sdtContent>
              <w:ins w:author="Rajesh Nagar" w:id="2" w:date="2021-01-22T07:14:03Z">
                <w:bookmarkStart w:colFirst="0" w:colLast="0" w:name="_heading=h.m9hsfhxk3x2q" w:id="17"/>
                <w:bookmarkEnd w:id="17"/>
                <w:r w:rsidDel="00000000" w:rsidR="00000000" w:rsidRPr="00000000">
                  <w:rPr>
                    <w:rFonts w:ascii="Consolas" w:cs="Consolas" w:eastAsia="Consolas" w:hAnsi="Consolas"/>
                    <w:sz w:val="23"/>
                    <w:szCs w:val="23"/>
                    <w:highlight w:val="white"/>
                    <w:rtl w:val="0"/>
                  </w:rPr>
                  <w:t xml:space="preserve">Striped Progress Bars</w:t>
                </w:r>
              </w:ins>
            </w:sdtContent>
          </w:sdt>
        </w:p>
      </w:sdtContent>
    </w:sdt>
    <w:sdt>
      <w:sdtPr>
        <w:tag w:val="goog_rdk_296"/>
      </w:sdtPr>
      <w:sdtContent>
        <w:p w:rsidR="00000000" w:rsidDel="00000000" w:rsidP="00000000" w:rsidRDefault="00000000" w:rsidRPr="00000000" w14:paraId="00000378">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95"/>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the .progress-bar-striped class to add stripes to the progress bars:</w:t>
                </w:r>
              </w:ins>
            </w:sdtContent>
          </w:sdt>
        </w:p>
      </w:sdtContent>
    </w:sdt>
    <w:sdt>
      <w:sdtPr>
        <w:tag w:val="goog_rdk_298"/>
      </w:sdtPr>
      <w:sdtContent>
        <w:p w:rsidR="00000000" w:rsidDel="00000000" w:rsidP="00000000" w:rsidRDefault="00000000" w:rsidRPr="00000000" w14:paraId="00000379">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297"/>
            </w:sdtPr>
            <w:sdtContent>
              <w:ins w:author="Rajesh Nagar" w:id="2" w:date="2021-01-22T07:14:03Z">
                <w:bookmarkStart w:colFirst="0" w:colLast="0" w:name="_heading=h.yilfcrixy2dv" w:id="18"/>
                <w:bookmarkEnd w:id="18"/>
                <w:r w:rsidDel="00000000" w:rsidR="00000000" w:rsidRPr="00000000">
                  <w:rPr>
                    <w:rFonts w:ascii="Consolas" w:cs="Consolas" w:eastAsia="Consolas" w:hAnsi="Consolas"/>
                    <w:sz w:val="23"/>
                    <w:szCs w:val="23"/>
                    <w:highlight w:val="white"/>
                    <w:rtl w:val="0"/>
                  </w:rPr>
                  <w:t xml:space="preserve">Animated Progress Bar</w:t>
                </w:r>
              </w:ins>
            </w:sdtContent>
          </w:sdt>
        </w:p>
      </w:sdtContent>
    </w:sdt>
    <w:sdt>
      <w:sdtPr>
        <w:tag w:val="goog_rdk_300"/>
      </w:sdtPr>
      <w:sdtContent>
        <w:p w:rsidR="00000000" w:rsidDel="00000000" w:rsidP="00000000" w:rsidRDefault="00000000" w:rsidRPr="00000000" w14:paraId="0000037A">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299"/>
            </w:sdtPr>
            <w:sdtContent>
              <w:ins w:author="Rajesh Nagar" w:id="2" w:date="2021-01-22T07:14:03Z">
                <w:r w:rsidDel="00000000" w:rsidR="00000000" w:rsidRPr="00000000">
                  <w:rPr>
                    <w:rFonts w:ascii="Consolas" w:cs="Consolas" w:eastAsia="Consolas" w:hAnsi="Consolas"/>
                    <w:sz w:val="23"/>
                    <w:szCs w:val="23"/>
                    <w:highlight w:val="white"/>
                    <w:rtl w:val="0"/>
                  </w:rPr>
                  <w:t xml:space="preserve">Add the .progress-bar-animated class to animate the progress bar:</w:t>
                </w:r>
              </w:ins>
            </w:sdtContent>
          </w:sdt>
        </w:p>
      </w:sdtContent>
    </w:sdt>
    <w:sdt>
      <w:sdtPr>
        <w:tag w:val="goog_rdk_302"/>
      </w:sdtPr>
      <w:sdtContent>
        <w:p w:rsidR="00000000" w:rsidDel="00000000" w:rsidP="00000000" w:rsidRDefault="00000000" w:rsidRPr="00000000" w14:paraId="0000037B">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301"/>
            </w:sdtPr>
            <w:sdtContent>
              <w:ins w:author="Rajesh Nagar" w:id="2" w:date="2021-01-22T07:14:03Z">
                <w:r w:rsidDel="00000000" w:rsidR="00000000" w:rsidRPr="00000000">
                  <w:rPr>
                    <w:rtl w:val="0"/>
                  </w:rPr>
                </w:r>
              </w:ins>
            </w:sdtContent>
          </w:sdt>
        </w:p>
      </w:sdtContent>
    </w:sdt>
    <w:sdt>
      <w:sdtPr>
        <w:tag w:val="goog_rdk_304"/>
      </w:sdtPr>
      <w:sdtContent>
        <w:p w:rsidR="00000000" w:rsidDel="00000000" w:rsidP="00000000" w:rsidRDefault="00000000" w:rsidRPr="00000000" w14:paraId="0000037C">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303"/>
            </w:sdtPr>
            <w:sdtContent>
              <w:ins w:author="Rajesh Nagar" w:id="2" w:date="2021-01-22T07:14:03Z">
                <w:bookmarkStart w:colFirst="0" w:colLast="0" w:name="_heading=h.gmlk4w35glq9" w:id="19"/>
                <w:bookmarkEnd w:id="19"/>
                <w:r w:rsidDel="00000000" w:rsidR="00000000" w:rsidRPr="00000000">
                  <w:rPr>
                    <w:rFonts w:ascii="Consolas" w:cs="Consolas" w:eastAsia="Consolas" w:hAnsi="Consolas"/>
                    <w:sz w:val="23"/>
                    <w:szCs w:val="23"/>
                    <w:highlight w:val="white"/>
                    <w:rtl w:val="0"/>
                  </w:rPr>
                  <w:t xml:space="preserve">Spinners</w:t>
                </w:r>
              </w:ins>
            </w:sdtContent>
          </w:sdt>
        </w:p>
      </w:sdtContent>
    </w:sdt>
    <w:sdt>
      <w:sdtPr>
        <w:tag w:val="goog_rdk_306"/>
      </w:sdtPr>
      <w:sdtContent>
        <w:p w:rsidR="00000000" w:rsidDel="00000000" w:rsidP="00000000" w:rsidRDefault="00000000" w:rsidRPr="00000000" w14:paraId="0000037D">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05"/>
            </w:sdtPr>
            <w:sdtContent>
              <w:ins w:author="Rajesh Nagar" w:id="2" w:date="2021-01-22T07:14:03Z">
                <w:r w:rsidDel="00000000" w:rsidR="00000000" w:rsidRPr="00000000">
                  <w:rPr>
                    <w:rFonts w:ascii="Consolas" w:cs="Consolas" w:eastAsia="Consolas" w:hAnsi="Consolas"/>
                    <w:sz w:val="23"/>
                    <w:szCs w:val="23"/>
                    <w:highlight w:val="white"/>
                    <w:rtl w:val="0"/>
                  </w:rPr>
                  <w:t xml:space="preserve">To create a spinner/loader, use the .spinner-border class:</w:t>
                </w:r>
              </w:ins>
            </w:sdtContent>
          </w:sdt>
        </w:p>
      </w:sdtContent>
    </w:sdt>
    <w:sdt>
      <w:sdtPr>
        <w:tag w:val="goog_rdk_308"/>
      </w:sdtPr>
      <w:sdtContent>
        <w:p w:rsidR="00000000" w:rsidDel="00000000" w:rsidP="00000000" w:rsidRDefault="00000000" w:rsidRPr="00000000" w14:paraId="0000037E">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0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class="spinner-border text-muted"&gt;&lt;/div&gt;</w:t>
                </w:r>
              </w:ins>
            </w:sdtContent>
          </w:sdt>
        </w:p>
      </w:sdtContent>
    </w:sdt>
    <w:sdt>
      <w:sdtPr>
        <w:tag w:val="goog_rdk_310"/>
      </w:sdtPr>
      <w:sdtContent>
        <w:p w:rsidR="00000000" w:rsidDel="00000000" w:rsidP="00000000" w:rsidRDefault="00000000" w:rsidRPr="00000000" w14:paraId="0000037F">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09"/>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class="spinner-border text-primary"&gt;&lt;/div&gt;</w:t>
                </w:r>
              </w:ins>
            </w:sdtContent>
          </w:sdt>
        </w:p>
      </w:sdtContent>
    </w:sdt>
    <w:sdt>
      <w:sdtPr>
        <w:tag w:val="goog_rdk_312"/>
      </w:sdtPr>
      <w:sdtContent>
        <w:p w:rsidR="00000000" w:rsidDel="00000000" w:rsidP="00000000" w:rsidRDefault="00000000" w:rsidRPr="00000000" w14:paraId="00000380">
          <w:pPr>
            <w:pStyle w:val="Heading2"/>
            <w:shd w:fill="ffffff" w:val="clear"/>
            <w:spacing w:after="280" w:before="280" w:line="360" w:lineRule="auto"/>
            <w:rPr>
              <w:ins w:author="Rajesh Nagar" w:id="2" w:date="2021-01-22T07:14:03Z"/>
              <w:rFonts w:ascii="Consolas" w:cs="Consolas" w:eastAsia="Consolas" w:hAnsi="Consolas"/>
              <w:sz w:val="23"/>
              <w:szCs w:val="23"/>
              <w:highlight w:val="white"/>
            </w:rPr>
          </w:pPr>
          <w:sdt>
            <w:sdtPr>
              <w:tag w:val="goog_rdk_311"/>
            </w:sdtPr>
            <w:sdtContent>
              <w:ins w:author="Rajesh Nagar" w:id="2" w:date="2021-01-22T07:14:03Z">
                <w:bookmarkStart w:colFirst="0" w:colLast="0" w:name="_heading=h.otodq9pl0ov5" w:id="20"/>
                <w:bookmarkEnd w:id="20"/>
                <w:r w:rsidDel="00000000" w:rsidR="00000000" w:rsidRPr="00000000">
                  <w:rPr>
                    <w:rFonts w:ascii="Consolas" w:cs="Consolas" w:eastAsia="Consolas" w:hAnsi="Consolas"/>
                    <w:sz w:val="23"/>
                    <w:szCs w:val="23"/>
                    <w:highlight w:val="white"/>
                    <w:rtl w:val="0"/>
                  </w:rPr>
                  <w:t xml:space="preserve">Growing Spinners</w:t>
                </w:r>
              </w:ins>
            </w:sdtContent>
          </w:sdt>
        </w:p>
      </w:sdtContent>
    </w:sdt>
    <w:sdt>
      <w:sdtPr>
        <w:tag w:val="goog_rdk_314"/>
      </w:sdtPr>
      <w:sdtContent>
        <w:p w:rsidR="00000000" w:rsidDel="00000000" w:rsidP="00000000" w:rsidRDefault="00000000" w:rsidRPr="00000000" w14:paraId="00000381">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13"/>
            </w:sdtPr>
            <w:sdtContent>
              <w:ins w:author="Rajesh Nagar" w:id="2" w:date="2021-01-22T07:14:03Z">
                <w:r w:rsidDel="00000000" w:rsidR="00000000" w:rsidRPr="00000000">
                  <w:rPr>
                    <w:rFonts w:ascii="Consolas" w:cs="Consolas" w:eastAsia="Consolas" w:hAnsi="Consolas"/>
                    <w:sz w:val="23"/>
                    <w:szCs w:val="23"/>
                    <w:highlight w:val="white"/>
                    <w:rtl w:val="0"/>
                  </w:rPr>
                  <w:t xml:space="preserve">Use the .spinner-grow class if you want the spinner/loader to grow instead of "spin":</w:t>
                </w:r>
              </w:ins>
            </w:sdtContent>
          </w:sdt>
        </w:p>
      </w:sdtContent>
    </w:sdt>
    <w:sdt>
      <w:sdtPr>
        <w:tag w:val="goog_rdk_316"/>
      </w:sdtPr>
      <w:sdtContent>
        <w:p w:rsidR="00000000" w:rsidDel="00000000" w:rsidP="00000000" w:rsidRDefault="00000000" w:rsidRPr="00000000" w14:paraId="00000382">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15"/>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class="spinner-grow text-muted"&gt;&lt;/div&gt;</w:t>
                </w:r>
              </w:ins>
            </w:sdtContent>
          </w:sdt>
        </w:p>
      </w:sdtContent>
    </w:sdt>
    <w:sdt>
      <w:sdtPr>
        <w:tag w:val="goog_rdk_318"/>
      </w:sdtPr>
      <w:sdtContent>
        <w:p w:rsidR="00000000" w:rsidDel="00000000" w:rsidP="00000000" w:rsidRDefault="00000000" w:rsidRPr="00000000" w14:paraId="00000383">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17"/>
            </w:sdtPr>
            <w:sdtContent>
              <w:ins w:author="Rajesh Nagar" w:id="2" w:date="2021-01-22T07:14:03Z">
                <w:r w:rsidDel="00000000" w:rsidR="00000000" w:rsidRPr="00000000">
                  <w:rPr>
                    <w:rFonts w:ascii="Consolas" w:cs="Consolas" w:eastAsia="Consolas" w:hAnsi="Consolas"/>
                    <w:sz w:val="23"/>
                    <w:szCs w:val="23"/>
                    <w:highlight w:val="white"/>
                    <w:rtl w:val="0"/>
                  </w:rPr>
                  <w:t xml:space="preserve">&lt;div class="spinner-grow text-primary"&gt;&lt;/div&gt;</w:t>
                </w:r>
              </w:ins>
            </w:sdtContent>
          </w:sdt>
        </w:p>
      </w:sdtContent>
    </w:sdt>
    <w:sdt>
      <w:sdtPr>
        <w:tag w:val="goog_rdk_320"/>
      </w:sdtPr>
      <w:sdtContent>
        <w:p w:rsidR="00000000" w:rsidDel="00000000" w:rsidP="00000000" w:rsidRDefault="00000000" w:rsidRPr="00000000" w14:paraId="00000384">
          <w:pPr>
            <w:shd w:fill="ffffff" w:val="clear"/>
            <w:spacing w:before="280" w:line="240" w:lineRule="auto"/>
            <w:ind w:left="-709" w:firstLine="0"/>
            <w:rPr>
              <w:ins w:author="Rajesh Nagar" w:id="2" w:date="2021-01-22T07:14:03Z"/>
              <w:rFonts w:ascii="Consolas" w:cs="Consolas" w:eastAsia="Consolas" w:hAnsi="Consolas"/>
              <w:sz w:val="23"/>
              <w:szCs w:val="23"/>
              <w:highlight w:val="white"/>
            </w:rPr>
          </w:pPr>
          <w:sdt>
            <w:sdtPr>
              <w:tag w:val="goog_rdk_319"/>
            </w:sdtPr>
            <w:sdtContent>
              <w:ins w:author="Rajesh Nagar" w:id="2" w:date="2021-01-22T07:14:03Z">
                <w:r w:rsidDel="00000000" w:rsidR="00000000" w:rsidRPr="00000000">
                  <w:rPr>
                    <w:rFonts w:ascii="Consolas" w:cs="Consolas" w:eastAsia="Consolas" w:hAnsi="Consolas"/>
                    <w:sz w:val="23"/>
                    <w:szCs w:val="23"/>
                    <w:highlight w:val="white"/>
                    <w:rtl w:val="0"/>
                  </w:rPr>
                  <w:t xml:space="preserve">67) Basic Pagination / </w:t>
                </w:r>
                <w:r w:rsidDel="00000000" w:rsidR="00000000" w:rsidRPr="00000000">
                  <w:rPr>
                    <w:rFonts w:ascii="Constantia" w:cs="Constantia" w:eastAsia="Constantia" w:hAnsi="Constantia"/>
                    <w:b w:val="1"/>
                    <w:color w:val="0000cd"/>
                    <w:sz w:val="32"/>
                    <w:szCs w:val="32"/>
                    <w:highlight w:val="white"/>
                    <w:rtl w:val="0"/>
                  </w:rPr>
                  <w:t xml:space="preserve">Breadcrumbs</w:t>
                </w:r>
                <w:r w:rsidDel="00000000" w:rsidR="00000000" w:rsidRPr="00000000">
                  <w:rPr>
                    <w:rtl w:val="0"/>
                  </w:rPr>
                </w:r>
              </w:ins>
            </w:sdtContent>
          </w:sdt>
        </w:p>
      </w:sdtContent>
    </w:sdt>
    <w:sdt>
      <w:sdtPr>
        <w:tag w:val="goog_rdk_322"/>
      </w:sdtPr>
      <w:sdtContent>
        <w:p w:rsidR="00000000" w:rsidDel="00000000" w:rsidP="00000000" w:rsidRDefault="00000000" w:rsidRPr="00000000" w14:paraId="00000385">
          <w:pPr>
            <w:shd w:fill="ffffff" w:val="clear"/>
            <w:spacing w:after="280" w:before="280" w:line="240" w:lineRule="auto"/>
            <w:rPr>
              <w:ins w:author="Rajesh Nagar" w:id="2" w:date="2021-01-22T07:14:03Z"/>
              <w:rFonts w:ascii="Consolas" w:cs="Consolas" w:eastAsia="Consolas" w:hAnsi="Consolas"/>
              <w:sz w:val="23"/>
              <w:szCs w:val="23"/>
              <w:highlight w:val="white"/>
            </w:rPr>
          </w:pPr>
          <w:sdt>
            <w:sdtPr>
              <w:tag w:val="goog_rdk_321"/>
            </w:sdtPr>
            <w:sdtContent>
              <w:ins w:author="Rajesh Nagar" w:id="2" w:date="2021-01-22T07:14:03Z">
                <w:r w:rsidDel="00000000" w:rsidR="00000000" w:rsidRPr="00000000">
                  <w:rPr>
                    <w:rFonts w:ascii="Consolas" w:cs="Consolas" w:eastAsia="Consolas" w:hAnsi="Consolas"/>
                    <w:sz w:val="23"/>
                    <w:szCs w:val="23"/>
                    <w:highlight w:val="white"/>
                    <w:rtl w:val="0"/>
                  </w:rPr>
                  <w:t xml:space="preserve">If you have a </w:t>
                </w:r>
                <w:r w:rsidDel="00000000" w:rsidR="00000000" w:rsidRPr="00000000">
                  <w:rPr>
                    <w:rFonts w:ascii="Verdana" w:cs="Verdana" w:eastAsia="Verdana" w:hAnsi="Verdana"/>
                    <w:color w:val="0000cd"/>
                    <w:sz w:val="23"/>
                    <w:szCs w:val="23"/>
                    <w:highlight w:val="white"/>
                    <w:rtl w:val="0"/>
                  </w:rPr>
                  <w:t xml:space="preserve">website</w:t>
                </w:r>
                <w:r w:rsidDel="00000000" w:rsidR="00000000" w:rsidRPr="00000000">
                  <w:rPr>
                    <w:rFonts w:ascii="Consolas" w:cs="Consolas" w:eastAsia="Consolas" w:hAnsi="Consolas"/>
                    <w:sz w:val="23"/>
                    <w:szCs w:val="23"/>
                    <w:highlight w:val="white"/>
                    <w:rtl w:val="0"/>
                  </w:rPr>
                  <w:t xml:space="preserve"> with lots of pages, you may wish to add some sort of pagination to each page.</w:t>
                </w:r>
              </w:ins>
            </w:sdtContent>
          </w:sdt>
        </w:p>
      </w:sdtContent>
    </w:sdt>
    <w:p w:rsidR="00000000" w:rsidDel="00000000" w:rsidP="00000000" w:rsidRDefault="00000000" w:rsidRPr="00000000" w14:paraId="00000386">
      <w:pPr>
        <w:shd w:fill="ffffff" w:val="clear"/>
        <w:spacing w:after="280" w:before="280" w:line="240" w:lineRule="auto"/>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If you have a web site with lots of pages, you may wish to add some sort of pagination to each page.</w:t>
      </w:r>
    </w:p>
    <w:p w:rsidR="00000000" w:rsidDel="00000000" w:rsidP="00000000" w:rsidRDefault="00000000" w:rsidRPr="00000000" w14:paraId="00000387">
      <w:pPr>
        <w:shd w:fill="ffffff" w:val="clear"/>
        <w:spacing w:after="280" w:before="280" w:line="240" w:lineRule="auto"/>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To create a basic pagination, add the </w:t>
      </w:r>
      <w:r w:rsidDel="00000000" w:rsidR="00000000" w:rsidRPr="00000000">
        <w:rPr>
          <w:rFonts w:ascii="Consolas" w:cs="Consolas" w:eastAsia="Consolas" w:hAnsi="Consolas"/>
          <w:color w:val="dc143c"/>
          <w:sz w:val="24"/>
          <w:szCs w:val="24"/>
          <w:highlight w:val="white"/>
          <w:rtl w:val="0"/>
        </w:rPr>
        <w:t xml:space="preserve">.pagination</w:t>
      </w:r>
      <w:r w:rsidDel="00000000" w:rsidR="00000000" w:rsidRPr="00000000">
        <w:rPr>
          <w:rFonts w:ascii="Verdana" w:cs="Verdana" w:eastAsia="Verdana" w:hAnsi="Verdana"/>
          <w:color w:val="0000cd"/>
          <w:sz w:val="23"/>
          <w:szCs w:val="23"/>
          <w:highlight w:val="white"/>
          <w:rtl w:val="0"/>
        </w:rPr>
        <w:t xml:space="preserve"> class to an </w:t>
      </w:r>
      <w:r w:rsidDel="00000000" w:rsidR="00000000" w:rsidRPr="00000000">
        <w:rPr>
          <w:rFonts w:ascii="Consolas" w:cs="Consolas" w:eastAsia="Consolas" w:hAnsi="Consolas"/>
          <w:color w:val="dc143c"/>
          <w:sz w:val="24"/>
          <w:szCs w:val="24"/>
          <w:highlight w:val="white"/>
          <w:rtl w:val="0"/>
        </w:rPr>
        <w:t xml:space="preserve">&lt;ul&gt;</w:t>
      </w:r>
      <w:r w:rsidDel="00000000" w:rsidR="00000000" w:rsidRPr="00000000">
        <w:rPr>
          <w:rFonts w:ascii="Verdana" w:cs="Verdana" w:eastAsia="Verdana" w:hAnsi="Verdana"/>
          <w:color w:val="0000cd"/>
          <w:sz w:val="23"/>
          <w:szCs w:val="23"/>
          <w:highlight w:val="white"/>
          <w:rtl w:val="0"/>
        </w:rPr>
        <w:t xml:space="preserve"> element. Then add the </w:t>
      </w:r>
      <w:r w:rsidDel="00000000" w:rsidR="00000000" w:rsidRPr="00000000">
        <w:rPr>
          <w:rFonts w:ascii="Consolas" w:cs="Consolas" w:eastAsia="Consolas" w:hAnsi="Consolas"/>
          <w:color w:val="dc143c"/>
          <w:sz w:val="24"/>
          <w:szCs w:val="24"/>
          <w:highlight w:val="white"/>
          <w:rtl w:val="0"/>
        </w:rPr>
        <w:t xml:space="preserve">.page-item</w:t>
      </w:r>
      <w:r w:rsidDel="00000000" w:rsidR="00000000" w:rsidRPr="00000000">
        <w:rPr>
          <w:rFonts w:ascii="Verdana" w:cs="Verdana" w:eastAsia="Verdana" w:hAnsi="Verdana"/>
          <w:color w:val="0000cd"/>
          <w:sz w:val="23"/>
          <w:szCs w:val="23"/>
          <w:highlight w:val="white"/>
          <w:rtl w:val="0"/>
        </w:rPr>
        <w:t xml:space="preserve"> to each </w:t>
      </w:r>
      <w:r w:rsidDel="00000000" w:rsidR="00000000" w:rsidRPr="00000000">
        <w:rPr>
          <w:rFonts w:ascii="Consolas" w:cs="Consolas" w:eastAsia="Consolas" w:hAnsi="Consolas"/>
          <w:color w:val="dc143c"/>
          <w:sz w:val="24"/>
          <w:szCs w:val="24"/>
          <w:highlight w:val="white"/>
          <w:rtl w:val="0"/>
        </w:rPr>
        <w:t xml:space="preserve">&lt;li&gt;</w:t>
      </w:r>
      <w:r w:rsidDel="00000000" w:rsidR="00000000" w:rsidRPr="00000000">
        <w:rPr>
          <w:rFonts w:ascii="Verdana" w:cs="Verdana" w:eastAsia="Verdana" w:hAnsi="Verdana"/>
          <w:color w:val="0000cd"/>
          <w:sz w:val="23"/>
          <w:szCs w:val="23"/>
          <w:highlight w:val="white"/>
          <w:rtl w:val="0"/>
        </w:rPr>
        <w:t xml:space="preserve"> element and a </w:t>
      </w:r>
      <w:r w:rsidDel="00000000" w:rsidR="00000000" w:rsidRPr="00000000">
        <w:rPr>
          <w:rFonts w:ascii="Consolas" w:cs="Consolas" w:eastAsia="Consolas" w:hAnsi="Consolas"/>
          <w:color w:val="dc143c"/>
          <w:sz w:val="24"/>
          <w:szCs w:val="24"/>
          <w:highlight w:val="white"/>
          <w:rtl w:val="0"/>
        </w:rPr>
        <w:t xml:space="preserve">.page-link</w:t>
      </w:r>
      <w:r w:rsidDel="00000000" w:rsidR="00000000" w:rsidRPr="00000000">
        <w:rPr>
          <w:rFonts w:ascii="Verdana" w:cs="Verdana" w:eastAsia="Verdana" w:hAnsi="Verdana"/>
          <w:color w:val="0000cd"/>
          <w:sz w:val="23"/>
          <w:szCs w:val="23"/>
          <w:highlight w:val="white"/>
          <w:rtl w:val="0"/>
        </w:rPr>
        <w:t xml:space="preserve"> class to each link inside </w:t>
      </w:r>
      <w:r w:rsidDel="00000000" w:rsidR="00000000" w:rsidRPr="00000000">
        <w:rPr>
          <w:rFonts w:ascii="Consolas" w:cs="Consolas" w:eastAsia="Consolas" w:hAnsi="Consolas"/>
          <w:color w:val="dc143c"/>
          <w:sz w:val="24"/>
          <w:szCs w:val="24"/>
          <w:highlight w:val="white"/>
          <w:rtl w:val="0"/>
        </w:rPr>
        <w:t xml:space="preserve">&lt;li&gt;</w:t>
      </w:r>
      <w:r w:rsidDel="00000000" w:rsidR="00000000" w:rsidRPr="00000000">
        <w:rPr>
          <w:rFonts w:ascii="Verdana" w:cs="Verdana" w:eastAsia="Verdana" w:hAnsi="Verdana"/>
          <w:color w:val="0000cd"/>
          <w:sz w:val="23"/>
          <w:szCs w:val="23"/>
          <w:highlight w:val="white"/>
          <w:rtl w:val="0"/>
        </w:rPr>
        <w:t xml:space="preserve">:</w:t>
      </w:r>
    </w:p>
    <w:p w:rsidR="00000000" w:rsidDel="00000000" w:rsidP="00000000" w:rsidRDefault="00000000" w:rsidRPr="00000000" w14:paraId="00000388">
      <w:pPr>
        <w:shd w:fill="ffffff" w:val="clear"/>
        <w:spacing w:after="280" w:before="280" w:line="240" w:lineRule="auto"/>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Add class </w:t>
      </w:r>
      <w:r w:rsidDel="00000000" w:rsidR="00000000" w:rsidRPr="00000000">
        <w:rPr>
          <w:rFonts w:ascii="Consolas" w:cs="Consolas" w:eastAsia="Consolas" w:hAnsi="Consolas"/>
          <w:color w:val="dc143c"/>
          <w:sz w:val="24"/>
          <w:szCs w:val="24"/>
          <w:highlight w:val="white"/>
          <w:rtl w:val="0"/>
        </w:rPr>
        <w:t xml:space="preserve">.pagination-lg</w:t>
      </w:r>
      <w:r w:rsidDel="00000000" w:rsidR="00000000" w:rsidRPr="00000000">
        <w:rPr>
          <w:rFonts w:ascii="Verdana" w:cs="Verdana" w:eastAsia="Verdana" w:hAnsi="Verdana"/>
          <w:color w:val="0000cd"/>
          <w:sz w:val="23"/>
          <w:szCs w:val="23"/>
          <w:highlight w:val="white"/>
          <w:rtl w:val="0"/>
        </w:rPr>
        <w:t xml:space="preserve"> for larger blocks or </w:t>
      </w:r>
      <w:r w:rsidDel="00000000" w:rsidR="00000000" w:rsidRPr="00000000">
        <w:rPr>
          <w:rFonts w:ascii="Consolas" w:cs="Consolas" w:eastAsia="Consolas" w:hAnsi="Consolas"/>
          <w:color w:val="dc143c"/>
          <w:sz w:val="24"/>
          <w:szCs w:val="24"/>
          <w:highlight w:val="white"/>
          <w:rtl w:val="0"/>
        </w:rPr>
        <w:t xml:space="preserve">.pagination-sm</w:t>
      </w:r>
      <w:r w:rsidDel="00000000" w:rsidR="00000000" w:rsidRPr="00000000">
        <w:rPr>
          <w:rFonts w:ascii="Verdana" w:cs="Verdana" w:eastAsia="Verdana" w:hAnsi="Verdana"/>
          <w:color w:val="0000cd"/>
          <w:sz w:val="23"/>
          <w:szCs w:val="23"/>
          <w:highlight w:val="white"/>
          <w:rtl w:val="0"/>
        </w:rPr>
        <w:t xml:space="preserve"> for smaller blocks:</w:t>
      </w:r>
    </w:p>
    <w:p w:rsidR="00000000" w:rsidDel="00000000" w:rsidP="00000000" w:rsidRDefault="00000000" w:rsidRPr="00000000" w14:paraId="00000389">
      <w:pPr>
        <w:shd w:fill="ffffff" w:val="clear"/>
        <w:spacing w:after="280" w:before="280" w:line="240" w:lineRule="auto"/>
        <w:rPr>
          <w:rFonts w:ascii="Verdana" w:cs="Verdana" w:eastAsia="Verdana" w:hAnsi="Verdana"/>
          <w:color w:val="0000cd"/>
          <w:sz w:val="23"/>
          <w:szCs w:val="23"/>
          <w:highlight w:val="white"/>
        </w:rPr>
      </w:pPr>
      <w:r w:rsidDel="00000000" w:rsidR="00000000" w:rsidRPr="00000000">
        <w:rPr>
          <w:rtl w:val="0"/>
        </w:rPr>
      </w:r>
    </w:p>
    <w:p w:rsidR="00000000" w:rsidDel="00000000" w:rsidP="00000000" w:rsidRDefault="00000000" w:rsidRPr="00000000" w14:paraId="0000038A">
      <w:pPr>
        <w:shd w:fill="ffffff" w:val="clear"/>
        <w:spacing w:after="0" w:line="240" w:lineRule="auto"/>
        <w:rPr>
          <w:rFonts w:ascii="Constantia" w:cs="Constantia" w:eastAsia="Constantia" w:hAnsi="Constantia"/>
          <w:b w:val="1"/>
          <w:color w:val="0000cd"/>
          <w:sz w:val="32"/>
          <w:szCs w:val="32"/>
          <w:highlight w:val="white"/>
        </w:rPr>
      </w:pPr>
      <w:r w:rsidDel="00000000" w:rsidR="00000000" w:rsidRPr="00000000">
        <w:rPr>
          <w:rFonts w:ascii="Constantia" w:cs="Constantia" w:eastAsia="Constantia" w:hAnsi="Constantia"/>
          <w:b w:val="1"/>
          <w:color w:val="0000cd"/>
          <w:sz w:val="32"/>
          <w:szCs w:val="32"/>
          <w:highlight w:val="white"/>
          <w:rtl w:val="0"/>
        </w:rPr>
        <w:t xml:space="preserve">Pagination Alignment</w:t>
      </w:r>
    </w:p>
    <w:p w:rsidR="00000000" w:rsidDel="00000000" w:rsidP="00000000" w:rsidRDefault="00000000" w:rsidRPr="00000000" w14:paraId="0000038B">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ff0000"/>
          <w:sz w:val="23"/>
          <w:szCs w:val="23"/>
          <w:highlight w:val="white"/>
          <w:rtl w:val="0"/>
        </w:rPr>
        <w:t xml:space="preserve">class</w:t>
      </w:r>
      <w:r w:rsidDel="00000000" w:rsidR="00000000" w:rsidRPr="00000000">
        <w:rPr>
          <w:rFonts w:ascii="Consolas" w:cs="Consolas" w:eastAsia="Consolas" w:hAnsi="Consolas"/>
          <w:color w:val="0000cd"/>
          <w:sz w:val="23"/>
          <w:szCs w:val="23"/>
          <w:highlight w:val="white"/>
          <w:rtl w:val="0"/>
        </w:rPr>
        <w:t xml:space="preserve">="pagination justify-content-center" </w:t>
      </w:r>
    </w:p>
    <w:p w:rsidR="00000000" w:rsidDel="00000000" w:rsidP="00000000" w:rsidRDefault="00000000" w:rsidRPr="00000000" w14:paraId="0000038C">
      <w:pPr>
        <w:shd w:fill="ffffff" w:val="clear"/>
        <w:spacing w:before="280" w:line="240" w:lineRule="auto"/>
        <w:ind w:left="-709" w:firstLine="0"/>
        <w:rPr>
          <w:rFonts w:ascii="Consolas" w:cs="Consolas" w:eastAsia="Consolas" w:hAnsi="Consolas"/>
          <w:color w:val="ff0000"/>
          <w:sz w:val="23"/>
          <w:szCs w:val="23"/>
          <w:highlight w:val="white"/>
        </w:rPr>
      </w:pPr>
      <w:r w:rsidDel="00000000" w:rsidR="00000000" w:rsidRPr="00000000">
        <w:rPr>
          <w:rFonts w:ascii="Consolas" w:cs="Consolas" w:eastAsia="Consolas" w:hAnsi="Consolas"/>
          <w:color w:val="ff0000"/>
          <w:sz w:val="23"/>
          <w:szCs w:val="23"/>
          <w:highlight w:val="white"/>
          <w:rtl w:val="0"/>
        </w:rPr>
        <w:t xml:space="preserve">class</w:t>
      </w:r>
      <w:r w:rsidDel="00000000" w:rsidR="00000000" w:rsidRPr="00000000">
        <w:rPr>
          <w:rFonts w:ascii="Consolas" w:cs="Consolas" w:eastAsia="Consolas" w:hAnsi="Consolas"/>
          <w:color w:val="0000cd"/>
          <w:sz w:val="23"/>
          <w:szCs w:val="23"/>
          <w:highlight w:val="white"/>
          <w:rtl w:val="0"/>
        </w:rPr>
        <w:t xml:space="preserve">="pagination justify-content-end"</w:t>
      </w:r>
      <w:r w:rsidDel="00000000" w:rsidR="00000000" w:rsidRPr="00000000">
        <w:rPr>
          <w:rFonts w:ascii="Consolas" w:cs="Consolas" w:eastAsia="Consolas" w:hAnsi="Consolas"/>
          <w:color w:val="ff0000"/>
          <w:sz w:val="23"/>
          <w:szCs w:val="23"/>
          <w:highlight w:val="white"/>
          <w:rtl w:val="0"/>
        </w:rPr>
        <w:t xml:space="preserve"> </w:t>
      </w:r>
    </w:p>
    <w:p w:rsidR="00000000" w:rsidDel="00000000" w:rsidP="00000000" w:rsidRDefault="00000000" w:rsidRPr="00000000" w14:paraId="0000038D">
      <w:pPr>
        <w:shd w:fill="ffffff" w:val="clear"/>
        <w:spacing w:before="280" w:line="240" w:lineRule="auto"/>
        <w:ind w:left="-709" w:firstLine="0"/>
        <w:rPr>
          <w:rFonts w:ascii="Verdana" w:cs="Verdana" w:eastAsia="Verdana" w:hAnsi="Verdana"/>
          <w:color w:val="ff0000"/>
          <w:sz w:val="23"/>
          <w:szCs w:val="23"/>
          <w:highlight w:val="white"/>
        </w:rPr>
      </w:pPr>
      <w:r w:rsidDel="00000000" w:rsidR="00000000" w:rsidRPr="00000000">
        <w:rPr>
          <w:rFonts w:ascii="Constantia" w:cs="Constantia" w:eastAsia="Constantia" w:hAnsi="Constantia"/>
          <w:b w:val="1"/>
          <w:color w:val="0000cd"/>
          <w:sz w:val="32"/>
          <w:szCs w:val="32"/>
          <w:highlight w:val="white"/>
          <w:rtl w:val="0"/>
        </w:rPr>
        <w:t xml:space="preserve">Breadcrumbs</w:t>
      </w:r>
      <w:r w:rsidDel="00000000" w:rsidR="00000000" w:rsidRPr="00000000">
        <w:rPr>
          <w:rtl w:val="0"/>
        </w:rPr>
      </w:r>
    </w:p>
    <w:p w:rsidR="00000000" w:rsidDel="00000000" w:rsidP="00000000" w:rsidRDefault="00000000" w:rsidRPr="00000000" w14:paraId="0000038E">
      <w:pPr>
        <w:shd w:fill="ffffff" w:val="clear"/>
        <w:spacing w:before="280" w:line="240" w:lineRule="auto"/>
        <w:ind w:left="-709" w:firstLine="0"/>
        <w:rPr>
          <w:rFonts w:ascii="Consolas" w:cs="Consolas" w:eastAsia="Consolas" w:hAnsi="Consolas"/>
          <w:color w:val="ff0000"/>
          <w:sz w:val="23"/>
          <w:szCs w:val="23"/>
          <w:highlight w:val="white"/>
        </w:rPr>
      </w:pPr>
      <w:r w:rsidDel="00000000" w:rsidR="00000000" w:rsidRPr="00000000">
        <w:rPr>
          <w:rFonts w:ascii="Verdana" w:cs="Verdana" w:eastAsia="Verdana" w:hAnsi="Verdana"/>
          <w:color w:val="ff0000"/>
          <w:sz w:val="23"/>
          <w:szCs w:val="23"/>
          <w:highlight w:val="white"/>
          <w:rtl w:val="0"/>
        </w:rPr>
        <w:t xml:space="preserve">Another form for pagination, is breadcrumbs:</w:t>
      </w:r>
      <w:r w:rsidDel="00000000" w:rsidR="00000000" w:rsidRPr="00000000">
        <w:rPr>
          <w:rtl w:val="0"/>
        </w:rPr>
      </w:r>
    </w:p>
    <w:p w:rsidR="00000000" w:rsidDel="00000000" w:rsidP="00000000" w:rsidRDefault="00000000" w:rsidRPr="00000000" w14:paraId="0000038F">
      <w:pPr>
        <w:shd w:fill="ffffff" w:val="clear"/>
        <w:spacing w:before="280" w:line="240" w:lineRule="auto"/>
        <w:ind w:left="-709" w:firstLine="0"/>
        <w:rPr>
          <w:rFonts w:ascii="Consolas" w:cs="Consolas" w:eastAsia="Consolas" w:hAnsi="Consolas"/>
          <w:color w:val="ff0000"/>
          <w:sz w:val="23"/>
          <w:szCs w:val="23"/>
          <w:highlight w:val="white"/>
        </w:rPr>
      </w:pPr>
      <w:r w:rsidDel="00000000" w:rsidR="00000000" w:rsidRPr="00000000">
        <w:rPr>
          <w:rFonts w:ascii="Verdana" w:cs="Verdana" w:eastAsia="Verdana" w:hAnsi="Verdana"/>
          <w:color w:val="ff0000"/>
          <w:sz w:val="23"/>
          <w:szCs w:val="23"/>
          <w:highlight w:val="white"/>
          <w:rtl w:val="0"/>
        </w:rPr>
        <w:t xml:space="preserve">The </w:t>
      </w:r>
      <w:r w:rsidDel="00000000" w:rsidR="00000000" w:rsidRPr="00000000">
        <w:rPr>
          <w:rFonts w:ascii="Consolas" w:cs="Consolas" w:eastAsia="Consolas" w:hAnsi="Consolas"/>
          <w:color w:val="dc143c"/>
          <w:sz w:val="24"/>
          <w:szCs w:val="24"/>
          <w:highlight w:val="white"/>
          <w:rtl w:val="0"/>
        </w:rPr>
        <w:t xml:space="preserve">.breadcrumb</w:t>
      </w:r>
      <w:r w:rsidDel="00000000" w:rsidR="00000000" w:rsidRPr="00000000">
        <w:rPr>
          <w:rFonts w:ascii="Verdana" w:cs="Verdana" w:eastAsia="Verdana" w:hAnsi="Verdana"/>
          <w:color w:val="ff0000"/>
          <w:sz w:val="23"/>
          <w:szCs w:val="23"/>
          <w:highlight w:val="white"/>
          <w:rtl w:val="0"/>
        </w:rPr>
        <w:t xml:space="preserve"> and </w:t>
      </w:r>
      <w:r w:rsidDel="00000000" w:rsidR="00000000" w:rsidRPr="00000000">
        <w:rPr>
          <w:rFonts w:ascii="Consolas" w:cs="Consolas" w:eastAsia="Consolas" w:hAnsi="Consolas"/>
          <w:color w:val="dc143c"/>
          <w:sz w:val="24"/>
          <w:szCs w:val="24"/>
          <w:highlight w:val="white"/>
          <w:rtl w:val="0"/>
        </w:rPr>
        <w:t xml:space="preserve">.breadcrumb-item</w:t>
      </w:r>
      <w:r w:rsidDel="00000000" w:rsidR="00000000" w:rsidRPr="00000000">
        <w:rPr>
          <w:rFonts w:ascii="Verdana" w:cs="Verdana" w:eastAsia="Verdana" w:hAnsi="Verdana"/>
          <w:color w:val="ff0000"/>
          <w:sz w:val="23"/>
          <w:szCs w:val="23"/>
          <w:highlight w:val="white"/>
          <w:rtl w:val="0"/>
        </w:rPr>
        <w:t xml:space="preserve"> classes indicates the current page's location within a navigational hierarchy:</w:t>
      </w:r>
      <w:r w:rsidDel="00000000" w:rsidR="00000000" w:rsidRPr="00000000">
        <w:rPr>
          <w:rtl w:val="0"/>
        </w:rPr>
      </w:r>
    </w:p>
    <w:p w:rsidR="00000000" w:rsidDel="00000000" w:rsidP="00000000" w:rsidRDefault="00000000" w:rsidRPr="00000000" w14:paraId="00000390">
      <w:pPr>
        <w:shd w:fill="ffffff" w:val="clear"/>
        <w:spacing w:before="280" w:line="240" w:lineRule="auto"/>
        <w:ind w:left="-709" w:firstLine="0"/>
        <w:rPr>
          <w:rFonts w:ascii="Arial" w:cs="Arial" w:eastAsia="Arial" w:hAnsi="Arial"/>
          <w:color w:val="0000cd"/>
          <w:sz w:val="63"/>
          <w:szCs w:val="63"/>
          <w:highlight w:val="white"/>
        </w:rPr>
      </w:pPr>
      <w:sdt>
        <w:sdtPr>
          <w:tag w:val="goog_rdk_323"/>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68)</w:t>
          </w:r>
        </w:sdtContent>
      </w:sdt>
      <w:r w:rsidDel="00000000" w:rsidR="00000000" w:rsidRPr="00000000">
        <w:rPr>
          <w:rFonts w:ascii="Arial" w:cs="Arial" w:eastAsia="Arial" w:hAnsi="Arial"/>
          <w:color w:val="0000cd"/>
          <w:sz w:val="63"/>
          <w:szCs w:val="63"/>
          <w:highlight w:val="white"/>
          <w:rtl w:val="0"/>
        </w:rPr>
        <w:t xml:space="preserve">Bootstrap 4 List Groups</w:t>
      </w:r>
    </w:p>
    <w:p w:rsidR="00000000" w:rsidDel="00000000" w:rsidP="00000000" w:rsidRDefault="00000000" w:rsidRPr="00000000" w14:paraId="00000391">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he most basic list group is an unordered list with list items:</w:t>
      </w:r>
    </w:p>
    <w:p w:rsidR="00000000" w:rsidDel="00000000" w:rsidP="00000000" w:rsidRDefault="00000000" w:rsidRPr="00000000" w14:paraId="00000392">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To create a basic list group, use an </w:t>
      </w:r>
      <w:r w:rsidDel="00000000" w:rsidR="00000000" w:rsidRPr="00000000">
        <w:rPr>
          <w:rFonts w:ascii="Consolas" w:cs="Consolas" w:eastAsia="Consolas" w:hAnsi="Consolas"/>
          <w:color w:val="dc143c"/>
          <w:sz w:val="24"/>
          <w:szCs w:val="24"/>
          <w:highlight w:val="white"/>
          <w:rtl w:val="0"/>
        </w:rPr>
        <w:t xml:space="preserve">&lt;ul&gt;</w:t>
      </w:r>
      <w:r w:rsidDel="00000000" w:rsidR="00000000" w:rsidRPr="00000000">
        <w:rPr>
          <w:rFonts w:ascii="Verdana" w:cs="Verdana" w:eastAsia="Verdana" w:hAnsi="Verdana"/>
          <w:color w:val="0000cd"/>
          <w:sz w:val="23"/>
          <w:szCs w:val="23"/>
          <w:highlight w:val="white"/>
          <w:rtl w:val="0"/>
        </w:rPr>
        <w:t xml:space="preserve"> element with class </w:t>
      </w:r>
      <w:r w:rsidDel="00000000" w:rsidR="00000000" w:rsidRPr="00000000">
        <w:rPr>
          <w:rFonts w:ascii="Consolas" w:cs="Consolas" w:eastAsia="Consolas" w:hAnsi="Consolas"/>
          <w:color w:val="dc143c"/>
          <w:sz w:val="24"/>
          <w:szCs w:val="24"/>
          <w:highlight w:val="white"/>
          <w:rtl w:val="0"/>
        </w:rPr>
        <w:t xml:space="preserve">.list-group</w:t>
      </w:r>
      <w:r w:rsidDel="00000000" w:rsidR="00000000" w:rsidRPr="00000000">
        <w:rPr>
          <w:rFonts w:ascii="Verdana" w:cs="Verdana" w:eastAsia="Verdana" w:hAnsi="Verdana"/>
          <w:color w:val="0000cd"/>
          <w:sz w:val="23"/>
          <w:szCs w:val="23"/>
          <w:highlight w:val="white"/>
          <w:rtl w:val="0"/>
        </w:rPr>
        <w:t xml:space="preserve">, and </w:t>
      </w:r>
      <w:r w:rsidDel="00000000" w:rsidR="00000000" w:rsidRPr="00000000">
        <w:rPr>
          <w:rFonts w:ascii="Consolas" w:cs="Consolas" w:eastAsia="Consolas" w:hAnsi="Consolas"/>
          <w:color w:val="dc143c"/>
          <w:sz w:val="24"/>
          <w:szCs w:val="24"/>
          <w:highlight w:val="white"/>
          <w:rtl w:val="0"/>
        </w:rPr>
        <w:t xml:space="preserve">&lt;li&gt;</w:t>
      </w:r>
      <w:r w:rsidDel="00000000" w:rsidR="00000000" w:rsidRPr="00000000">
        <w:rPr>
          <w:rFonts w:ascii="Verdana" w:cs="Verdana" w:eastAsia="Verdana" w:hAnsi="Verdana"/>
          <w:color w:val="0000cd"/>
          <w:sz w:val="23"/>
          <w:szCs w:val="23"/>
          <w:highlight w:val="white"/>
          <w:rtl w:val="0"/>
        </w:rPr>
        <w:t xml:space="preserve"> elements with class </w:t>
      </w:r>
      <w:r w:rsidDel="00000000" w:rsidR="00000000" w:rsidRPr="00000000">
        <w:rPr>
          <w:rFonts w:ascii="Consolas" w:cs="Consolas" w:eastAsia="Consolas" w:hAnsi="Consolas"/>
          <w:color w:val="dc143c"/>
          <w:sz w:val="24"/>
          <w:szCs w:val="24"/>
          <w:highlight w:val="white"/>
          <w:rtl w:val="0"/>
        </w:rPr>
        <w:t xml:space="preserve">.list-group-item</w:t>
      </w:r>
      <w:r w:rsidDel="00000000" w:rsidR="00000000" w:rsidRPr="00000000">
        <w:rPr>
          <w:rFonts w:ascii="Verdana" w:cs="Verdana" w:eastAsia="Verdana" w:hAnsi="Verdana"/>
          <w:color w:val="0000cd"/>
          <w:sz w:val="23"/>
          <w:szCs w:val="23"/>
          <w:highlight w:val="white"/>
          <w:rtl w:val="0"/>
        </w:rPr>
        <w:t xml:space="preserve">:</w:t>
      </w:r>
    </w:p>
    <w:p w:rsidR="00000000" w:rsidDel="00000000" w:rsidP="00000000" w:rsidRDefault="00000000" w:rsidRPr="00000000" w14:paraId="00000393">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With hover : </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="list-group-item list-group-item-action"  also with .active and disabled</w:t>
      </w:r>
    </w:p>
    <w:p w:rsidR="00000000" w:rsidDel="00000000" w:rsidP="00000000" w:rsidRDefault="00000000" w:rsidRPr="00000000" w14:paraId="00000394">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69) Card for product </w:t>
      </w:r>
    </w:p>
    <w:p w:rsidR="00000000" w:rsidDel="00000000" w:rsidP="00000000" w:rsidRDefault="00000000" w:rsidRPr="00000000" w14:paraId="00000395">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A card in Bootstrap 4 is a bordered box with some padding around its content. It includes options for headers, footers, content, colors, etc.</w:t>
      </w:r>
    </w:p>
    <w:p w:rsidR="00000000" w:rsidDel="00000000" w:rsidP="00000000" w:rsidRDefault="00000000" w:rsidRPr="00000000" w14:paraId="00000396">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="card"&gt;</w:t>
      </w:r>
    </w:p>
    <w:p w:rsidR="00000000" w:rsidDel="00000000" w:rsidP="00000000" w:rsidRDefault="00000000" w:rsidRPr="00000000" w14:paraId="00000397">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="card-header"&gt;Header&lt;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98">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="card-body"&gt;Content&lt;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99">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="card-footer"&gt;Footer&lt;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9A">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9B">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Use </w:t>
      </w:r>
      <w:r w:rsidDel="00000000" w:rsidR="00000000" w:rsidRPr="00000000">
        <w:rPr>
          <w:rFonts w:ascii="Consolas" w:cs="Consolas" w:eastAsia="Consolas" w:hAnsi="Consolas"/>
          <w:color w:val="dc143c"/>
          <w:sz w:val="24"/>
          <w:szCs w:val="24"/>
          <w:highlight w:val="white"/>
          <w:rtl w:val="0"/>
        </w:rPr>
        <w:t xml:space="preserve">.card-title</w:t>
      </w:r>
      <w:r w:rsidDel="00000000" w:rsidR="00000000" w:rsidRPr="00000000">
        <w:rPr>
          <w:rFonts w:ascii="Verdana" w:cs="Verdana" w:eastAsia="Verdana" w:hAnsi="Verdana"/>
          <w:color w:val="0000cd"/>
          <w:sz w:val="23"/>
          <w:szCs w:val="23"/>
          <w:highlight w:val="white"/>
          <w:rtl w:val="0"/>
        </w:rPr>
        <w:t xml:space="preserve"> to add card titles to any heading element. The </w:t>
      </w:r>
      <w:r w:rsidDel="00000000" w:rsidR="00000000" w:rsidRPr="00000000">
        <w:rPr>
          <w:rFonts w:ascii="Consolas" w:cs="Consolas" w:eastAsia="Consolas" w:hAnsi="Consolas"/>
          <w:color w:val="dc143c"/>
          <w:sz w:val="24"/>
          <w:szCs w:val="24"/>
          <w:highlight w:val="white"/>
          <w:rtl w:val="0"/>
        </w:rPr>
        <w:t xml:space="preserve">.card-text</w:t>
      </w:r>
      <w:r w:rsidDel="00000000" w:rsidR="00000000" w:rsidRPr="00000000">
        <w:rPr>
          <w:rFonts w:ascii="Verdana" w:cs="Verdana" w:eastAsia="Verdana" w:hAnsi="Verdana"/>
          <w:color w:val="0000cd"/>
          <w:sz w:val="23"/>
          <w:szCs w:val="23"/>
          <w:highlight w:val="white"/>
          <w:rtl w:val="0"/>
        </w:rPr>
        <w:t xml:space="preserve"> class is used to remove bottom margins for a &lt;p&gt; element if it is the last child (or the only one) inside </w:t>
      </w:r>
      <w:r w:rsidDel="00000000" w:rsidR="00000000" w:rsidRPr="00000000">
        <w:rPr>
          <w:rFonts w:ascii="Consolas" w:cs="Consolas" w:eastAsia="Consolas" w:hAnsi="Consolas"/>
          <w:color w:val="dc143c"/>
          <w:sz w:val="24"/>
          <w:szCs w:val="24"/>
          <w:highlight w:val="white"/>
          <w:rtl w:val="0"/>
        </w:rPr>
        <w:t xml:space="preserve">.card-body</w:t>
      </w:r>
      <w:r w:rsidDel="00000000" w:rsidR="00000000" w:rsidRPr="00000000">
        <w:rPr>
          <w:rFonts w:ascii="Verdana" w:cs="Verdana" w:eastAsia="Verdana" w:hAnsi="Verdana"/>
          <w:color w:val="0000cd"/>
          <w:sz w:val="23"/>
          <w:szCs w:val="23"/>
          <w:highlight w:val="white"/>
          <w:rtl w:val="0"/>
        </w:rPr>
        <w:t xml:space="preserve">. The </w:t>
      </w:r>
      <w:r w:rsidDel="00000000" w:rsidR="00000000" w:rsidRPr="00000000">
        <w:rPr>
          <w:rFonts w:ascii="Consolas" w:cs="Consolas" w:eastAsia="Consolas" w:hAnsi="Consolas"/>
          <w:color w:val="dc143c"/>
          <w:sz w:val="24"/>
          <w:szCs w:val="24"/>
          <w:highlight w:val="white"/>
          <w:rtl w:val="0"/>
        </w:rPr>
        <w:t xml:space="preserve">.card-link</w:t>
      </w:r>
      <w:r w:rsidDel="00000000" w:rsidR="00000000" w:rsidRPr="00000000">
        <w:rPr>
          <w:rFonts w:ascii="Verdana" w:cs="Verdana" w:eastAsia="Verdana" w:hAnsi="Verdana"/>
          <w:color w:val="0000cd"/>
          <w:sz w:val="23"/>
          <w:szCs w:val="23"/>
          <w:highlight w:val="white"/>
          <w:rtl w:val="0"/>
        </w:rPr>
        <w:t xml:space="preserve"> class adds a blue color to any link, and a hover effect.</w:t>
      </w:r>
    </w:p>
    <w:p w:rsidR="00000000" w:rsidDel="00000000" w:rsidP="00000000" w:rsidRDefault="00000000" w:rsidRPr="00000000" w14:paraId="0000039C">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tl w:val="0"/>
        </w:rPr>
      </w:r>
    </w:p>
    <w:p w:rsidR="00000000" w:rsidDel="00000000" w:rsidP="00000000" w:rsidRDefault="00000000" w:rsidRPr="00000000" w14:paraId="0000039D">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Add </w:t>
      </w:r>
      <w:r w:rsidDel="00000000" w:rsidR="00000000" w:rsidRPr="00000000">
        <w:rPr>
          <w:rFonts w:ascii="Consolas" w:cs="Consolas" w:eastAsia="Consolas" w:hAnsi="Consolas"/>
          <w:color w:val="dc143c"/>
          <w:sz w:val="24"/>
          <w:szCs w:val="24"/>
          <w:highlight w:val="white"/>
          <w:rtl w:val="0"/>
        </w:rPr>
        <w:t xml:space="preserve">.card-img-top</w:t>
      </w:r>
      <w:r w:rsidDel="00000000" w:rsidR="00000000" w:rsidRPr="00000000">
        <w:rPr>
          <w:rFonts w:ascii="Verdana" w:cs="Verdana" w:eastAsia="Verdana" w:hAnsi="Verdana"/>
          <w:color w:val="0000cd"/>
          <w:sz w:val="23"/>
          <w:szCs w:val="23"/>
          <w:highlight w:val="white"/>
          <w:rtl w:val="0"/>
        </w:rPr>
        <w:t xml:space="preserve"> or </w:t>
      </w:r>
      <w:r w:rsidDel="00000000" w:rsidR="00000000" w:rsidRPr="00000000">
        <w:rPr>
          <w:rFonts w:ascii="Consolas" w:cs="Consolas" w:eastAsia="Consolas" w:hAnsi="Consolas"/>
          <w:color w:val="dc143c"/>
          <w:sz w:val="24"/>
          <w:szCs w:val="24"/>
          <w:highlight w:val="white"/>
          <w:rtl w:val="0"/>
        </w:rPr>
        <w:t xml:space="preserve">.card-img-bottom</w:t>
      </w:r>
      <w:r w:rsidDel="00000000" w:rsidR="00000000" w:rsidRPr="00000000">
        <w:rPr>
          <w:rFonts w:ascii="Verdana" w:cs="Verdana" w:eastAsia="Verdana" w:hAnsi="Verdana"/>
          <w:color w:val="0000cd"/>
          <w:sz w:val="23"/>
          <w:szCs w:val="23"/>
          <w:highlight w:val="white"/>
          <w:rtl w:val="0"/>
        </w:rPr>
        <w:t xml:space="preserve"> to an </w:t>
      </w:r>
      <w:r w:rsidDel="00000000" w:rsidR="00000000" w:rsidRPr="00000000">
        <w:rPr>
          <w:rFonts w:ascii="Consolas" w:cs="Consolas" w:eastAsia="Consolas" w:hAnsi="Consolas"/>
          <w:color w:val="dc143c"/>
          <w:sz w:val="24"/>
          <w:szCs w:val="24"/>
          <w:highlight w:val="white"/>
          <w:rtl w:val="0"/>
        </w:rPr>
        <w:t xml:space="preserve">&lt;img&gt;</w:t>
      </w:r>
      <w:r w:rsidDel="00000000" w:rsidR="00000000" w:rsidRPr="00000000">
        <w:rPr>
          <w:rFonts w:ascii="Verdana" w:cs="Verdana" w:eastAsia="Verdana" w:hAnsi="Verdana"/>
          <w:color w:val="0000cd"/>
          <w:sz w:val="23"/>
          <w:szCs w:val="23"/>
          <w:highlight w:val="white"/>
          <w:rtl w:val="0"/>
        </w:rPr>
        <w:t xml:space="preserve"> to place the image at the top or at the bottom inside the card. Note that we have added the image outside of the </w:t>
      </w:r>
      <w:r w:rsidDel="00000000" w:rsidR="00000000" w:rsidRPr="00000000">
        <w:rPr>
          <w:rFonts w:ascii="Consolas" w:cs="Consolas" w:eastAsia="Consolas" w:hAnsi="Consolas"/>
          <w:color w:val="dc143c"/>
          <w:sz w:val="24"/>
          <w:szCs w:val="24"/>
          <w:highlight w:val="white"/>
          <w:rtl w:val="0"/>
        </w:rPr>
        <w:t xml:space="preserve">.card-body</w:t>
      </w:r>
      <w:r w:rsidDel="00000000" w:rsidR="00000000" w:rsidRPr="00000000">
        <w:rPr>
          <w:rFonts w:ascii="Verdana" w:cs="Verdana" w:eastAsia="Verdana" w:hAnsi="Verdana"/>
          <w:color w:val="0000cd"/>
          <w:sz w:val="23"/>
          <w:szCs w:val="23"/>
          <w:highlight w:val="white"/>
          <w:rtl w:val="0"/>
        </w:rPr>
        <w:t xml:space="preserve"> to span the entire width:</w:t>
      </w:r>
    </w:p>
    <w:p w:rsidR="00000000" w:rsidDel="00000000" w:rsidP="00000000" w:rsidRDefault="00000000" w:rsidRPr="00000000" w14:paraId="0000039E">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Add the </w:t>
      </w:r>
      <w:r w:rsidDel="00000000" w:rsidR="00000000" w:rsidRPr="00000000">
        <w:rPr>
          <w:rFonts w:ascii="Consolas" w:cs="Consolas" w:eastAsia="Consolas" w:hAnsi="Consolas"/>
          <w:color w:val="dc143c"/>
          <w:sz w:val="24"/>
          <w:szCs w:val="24"/>
          <w:highlight w:val="white"/>
          <w:rtl w:val="0"/>
        </w:rPr>
        <w:t xml:space="preserve">.stretched-link</w:t>
      </w:r>
      <w:r w:rsidDel="00000000" w:rsidR="00000000" w:rsidRPr="00000000">
        <w:rPr>
          <w:rFonts w:ascii="Verdana" w:cs="Verdana" w:eastAsia="Verdana" w:hAnsi="Verdana"/>
          <w:color w:val="0000cd"/>
          <w:sz w:val="23"/>
          <w:szCs w:val="23"/>
          <w:highlight w:val="white"/>
          <w:rtl w:val="0"/>
        </w:rPr>
        <w:t xml:space="preserve"> class to a link inside the card, and it will make the whole card clickable and hoverable (the card will act as a link):</w:t>
      </w:r>
    </w:p>
    <w:p w:rsidR="00000000" w:rsidDel="00000000" w:rsidP="00000000" w:rsidRDefault="00000000" w:rsidRPr="00000000" w14:paraId="0000039F">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Turn an image into a card background and use </w:t>
      </w:r>
      <w:r w:rsidDel="00000000" w:rsidR="00000000" w:rsidRPr="00000000">
        <w:rPr>
          <w:rFonts w:ascii="Consolas" w:cs="Consolas" w:eastAsia="Consolas" w:hAnsi="Consolas"/>
          <w:color w:val="dc143c"/>
          <w:sz w:val="24"/>
          <w:szCs w:val="24"/>
          <w:highlight w:val="white"/>
          <w:rtl w:val="0"/>
        </w:rPr>
        <w:t xml:space="preserve">.card-img-overlay</w:t>
      </w:r>
      <w:r w:rsidDel="00000000" w:rsidR="00000000" w:rsidRPr="00000000">
        <w:rPr>
          <w:rFonts w:ascii="Verdana" w:cs="Verdana" w:eastAsia="Verdana" w:hAnsi="Verdana"/>
          <w:color w:val="0000cd"/>
          <w:sz w:val="23"/>
          <w:szCs w:val="23"/>
          <w:highlight w:val="white"/>
          <w:rtl w:val="0"/>
        </w:rPr>
        <w:t xml:space="preserve"> to add text on top of the image:</w:t>
      </w:r>
    </w:p>
    <w:p w:rsidR="00000000" w:rsidDel="00000000" w:rsidP="00000000" w:rsidRDefault="00000000" w:rsidRPr="00000000" w14:paraId="000003A0">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w:t>
      </w:r>
      <w:r w:rsidDel="00000000" w:rsidR="00000000" w:rsidRPr="00000000">
        <w:rPr>
          <w:rFonts w:ascii="Consolas" w:cs="Consolas" w:eastAsia="Consolas" w:hAnsi="Consolas"/>
          <w:color w:val="ff0000"/>
          <w:sz w:val="23"/>
          <w:szCs w:val="23"/>
          <w:highlight w:val="white"/>
          <w:rtl w:val="0"/>
        </w:rPr>
        <w:t xml:space="preserve"> style</w:t>
      </w:r>
      <w:r w:rsidDel="00000000" w:rsidR="00000000" w:rsidRPr="00000000">
        <w:rPr>
          <w:rFonts w:ascii="Consolas" w:cs="Consolas" w:eastAsia="Consolas" w:hAnsi="Consolas"/>
          <w:color w:val="0000cd"/>
          <w:sz w:val="23"/>
          <w:szCs w:val="23"/>
          <w:highlight w:val="white"/>
          <w:rtl w:val="0"/>
        </w:rPr>
        <w:t xml:space="preserve">="width:500px"&gt;</w:t>
      </w:r>
    </w:p>
    <w:p w:rsidR="00000000" w:rsidDel="00000000" w:rsidP="00000000" w:rsidRDefault="00000000" w:rsidRPr="00000000" w14:paraId="000003A1">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img</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="card-img-top"</w:t>
      </w:r>
      <w:r w:rsidDel="00000000" w:rsidR="00000000" w:rsidRPr="00000000">
        <w:rPr>
          <w:rFonts w:ascii="Consolas" w:cs="Consolas" w:eastAsia="Consolas" w:hAnsi="Consolas"/>
          <w:color w:val="ff0000"/>
          <w:sz w:val="23"/>
          <w:szCs w:val="23"/>
          <w:highlight w:val="white"/>
          <w:rtl w:val="0"/>
        </w:rPr>
        <w:t xml:space="preserve"> src</w:t>
      </w:r>
      <w:r w:rsidDel="00000000" w:rsidR="00000000" w:rsidRPr="00000000">
        <w:rPr>
          <w:rFonts w:ascii="Consolas" w:cs="Consolas" w:eastAsia="Consolas" w:hAnsi="Consolas"/>
          <w:color w:val="0000cd"/>
          <w:sz w:val="23"/>
          <w:szCs w:val="23"/>
          <w:highlight w:val="white"/>
          <w:rtl w:val="0"/>
        </w:rPr>
        <w:t xml:space="preserve">="img_avatar1.png"</w:t>
      </w:r>
      <w:r w:rsidDel="00000000" w:rsidR="00000000" w:rsidRPr="00000000">
        <w:rPr>
          <w:rFonts w:ascii="Consolas" w:cs="Consolas" w:eastAsia="Consolas" w:hAnsi="Consolas"/>
          <w:color w:val="ff0000"/>
          <w:sz w:val="23"/>
          <w:szCs w:val="23"/>
          <w:highlight w:val="white"/>
          <w:rtl w:val="0"/>
        </w:rPr>
        <w:t xml:space="preserve"> alt</w:t>
      </w:r>
      <w:r w:rsidDel="00000000" w:rsidR="00000000" w:rsidRPr="00000000">
        <w:rPr>
          <w:rFonts w:ascii="Consolas" w:cs="Consolas" w:eastAsia="Consolas" w:hAnsi="Consolas"/>
          <w:color w:val="0000cd"/>
          <w:sz w:val="23"/>
          <w:szCs w:val="23"/>
          <w:highlight w:val="white"/>
          <w:rtl w:val="0"/>
        </w:rPr>
        <w:t xml:space="preserve">="Card image"&gt;</w:t>
      </w:r>
    </w:p>
    <w:p w:rsidR="00000000" w:rsidDel="00000000" w:rsidP="00000000" w:rsidRDefault="00000000" w:rsidRPr="00000000" w14:paraId="000003A2">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="card-img-overlay"&gt;</w:t>
      </w:r>
    </w:p>
    <w:p w:rsidR="00000000" w:rsidDel="00000000" w:rsidP="00000000" w:rsidRDefault="00000000" w:rsidRPr="00000000" w14:paraId="000003A3">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h4</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="card-title"&gt;John Doe&lt;</w:t>
      </w:r>
      <w:r w:rsidDel="00000000" w:rsidR="00000000" w:rsidRPr="00000000">
        <w:rPr>
          <w:rFonts w:ascii="Consolas" w:cs="Consolas" w:eastAsia="Consolas" w:hAnsi="Consolas"/>
          <w:color w:val="a52a2a"/>
          <w:sz w:val="23"/>
          <w:szCs w:val="23"/>
          <w:highlight w:val="white"/>
          <w:rtl w:val="0"/>
        </w:rPr>
        <w:t xml:space="preserve">/h4</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A4">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p</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="card-text"&gt;Some example text.&lt;</w:t>
      </w:r>
      <w:r w:rsidDel="00000000" w:rsidR="00000000" w:rsidRPr="00000000">
        <w:rPr>
          <w:rFonts w:ascii="Consolas" w:cs="Consolas" w:eastAsia="Consolas" w:hAnsi="Consolas"/>
          <w:color w:val="a52a2a"/>
          <w:sz w:val="23"/>
          <w:szCs w:val="23"/>
          <w:highlight w:val="white"/>
          <w:rtl w:val="0"/>
        </w:rPr>
        <w:t xml:space="preserve">/p</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A5">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a</w:t>
      </w:r>
      <w:r w:rsidDel="00000000" w:rsidR="00000000" w:rsidRPr="00000000">
        <w:rPr>
          <w:rFonts w:ascii="Consolas" w:cs="Consolas" w:eastAsia="Consolas" w:hAnsi="Consolas"/>
          <w:color w:val="ff0000"/>
          <w:sz w:val="23"/>
          <w:szCs w:val="23"/>
          <w:highlight w:val="white"/>
          <w:rtl w:val="0"/>
        </w:rPr>
        <w:t xml:space="preserve"> href</w:t>
      </w:r>
      <w:r w:rsidDel="00000000" w:rsidR="00000000" w:rsidRPr="00000000">
        <w:rPr>
          <w:rFonts w:ascii="Consolas" w:cs="Consolas" w:eastAsia="Consolas" w:hAnsi="Consolas"/>
          <w:color w:val="0000cd"/>
          <w:sz w:val="23"/>
          <w:szCs w:val="23"/>
          <w:highlight w:val="white"/>
          <w:rtl w:val="0"/>
        </w:rPr>
        <w:t xml:space="preserve">="#"</w:t>
      </w: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="btn btn-primary"&gt;See Profile&lt;</w:t>
      </w:r>
      <w:r w:rsidDel="00000000" w:rsidR="00000000" w:rsidRPr="00000000">
        <w:rPr>
          <w:rFonts w:ascii="Consolas" w:cs="Consolas" w:eastAsia="Consolas" w:hAnsi="Consolas"/>
          <w:color w:val="a52a2a"/>
          <w:sz w:val="23"/>
          <w:szCs w:val="23"/>
          <w:highlight w:val="white"/>
          <w:rtl w:val="0"/>
        </w:rPr>
        <w:t xml:space="preserve">/a</w:t>
      </w:r>
      <w:r w:rsidDel="00000000" w:rsidR="00000000" w:rsidRPr="00000000">
        <w:rPr>
          <w:rFonts w:ascii="Consolas" w:cs="Consolas" w:eastAsia="Consolas" w:hAnsi="Consolas"/>
          <w:color w:val="0000cd"/>
          <w:sz w:val="23"/>
          <w:szCs w:val="23"/>
          <w:highlight w:val="white"/>
          <w:rtl w:val="0"/>
        </w:rPr>
        <w:t xml:space="preserve">&gt;</w:t>
      </w:r>
    </w:p>
    <w:p w:rsidR="00000000" w:rsidDel="00000000" w:rsidP="00000000" w:rsidRDefault="00000000" w:rsidRPr="00000000" w14:paraId="000003A6">
      <w:pPr>
        <w:shd w:fill="ffffff" w:val="clear"/>
        <w:spacing w:before="280" w:line="240" w:lineRule="auto"/>
        <w:ind w:left="-709"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  &lt;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p>
    <w:sdt>
      <w:sdtPr>
        <w:tag w:val="goog_rdk_325"/>
      </w:sdtPr>
      <w:sdtContent>
        <w:p w:rsidR="00000000" w:rsidDel="00000000" w:rsidP="00000000" w:rsidRDefault="00000000" w:rsidRPr="00000000" w14:paraId="000003A7">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r w:rsidDel="00000000" w:rsidR="00000000" w:rsidRPr="00000000">
            <w:rPr>
              <w:rFonts w:ascii="Consolas" w:cs="Consolas" w:eastAsia="Consolas" w:hAnsi="Consolas"/>
              <w:color w:val="0000cd"/>
              <w:sz w:val="23"/>
              <w:szCs w:val="23"/>
              <w:highlight w:val="white"/>
              <w:rtl w:val="0"/>
            </w:rPr>
            <w:t xml:space="preserve">&lt;</w:t>
          </w:r>
          <w:r w:rsidDel="00000000" w:rsidR="00000000" w:rsidRPr="00000000">
            <w:rPr>
              <w:rFonts w:ascii="Consolas" w:cs="Consolas" w:eastAsia="Consolas" w:hAnsi="Consolas"/>
              <w:color w:val="a52a2a"/>
              <w:sz w:val="23"/>
              <w:szCs w:val="23"/>
              <w:highlight w:val="white"/>
              <w:rtl w:val="0"/>
            </w:rPr>
            <w:t xml:space="preserve">/div</w:t>
          </w:r>
          <w:r w:rsidDel="00000000" w:rsidR="00000000" w:rsidRPr="00000000">
            <w:rPr>
              <w:rFonts w:ascii="Consolas" w:cs="Consolas" w:eastAsia="Consolas" w:hAnsi="Consolas"/>
              <w:color w:val="0000cd"/>
              <w:sz w:val="23"/>
              <w:szCs w:val="23"/>
              <w:highlight w:val="white"/>
              <w:rtl w:val="0"/>
            </w:rPr>
            <w:t xml:space="preserve">&gt;</w:t>
          </w:r>
          <w:sdt>
            <w:sdtPr>
              <w:tag w:val="goog_rdk_324"/>
            </w:sdtPr>
            <w:sdtContent>
              <w:r w:rsidDel="00000000" w:rsidR="00000000" w:rsidRPr="00000000">
                <w:rPr>
                  <w:rtl w:val="0"/>
                </w:rPr>
              </w:r>
            </w:sdtContent>
          </w:sdt>
        </w:p>
      </w:sdtContent>
    </w:sdt>
    <w:sdt>
      <w:sdtPr>
        <w:tag w:val="goog_rdk_327"/>
      </w:sdtPr>
      <w:sdtContent>
        <w:p w:rsidR="00000000" w:rsidDel="00000000" w:rsidP="00000000" w:rsidRDefault="00000000" w:rsidRPr="00000000" w14:paraId="000003A8">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26"/>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w:t>
              </w:r>
            </w:sdtContent>
          </w:sdt>
        </w:p>
      </w:sdtContent>
    </w:sdt>
    <w:sdt>
      <w:sdtPr>
        <w:tag w:val="goog_rdk_329"/>
      </w:sdtPr>
      <w:sdtContent>
        <w:p w:rsidR="00000000" w:rsidDel="00000000" w:rsidP="00000000" w:rsidRDefault="00000000" w:rsidRPr="00000000" w14:paraId="000003A9">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28"/>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HTML </w:t>
              </w:r>
            </w:sdtContent>
          </w:sdt>
        </w:p>
      </w:sdtContent>
    </w:sdt>
    <w:p w:rsidR="00000000" w:rsidDel="00000000" w:rsidP="00000000" w:rsidRDefault="00000000" w:rsidRPr="00000000" w14:paraId="000003AA">
      <w:pPr>
        <w:shd w:fill="ffffff" w:val="clear"/>
        <w:spacing w:before="280" w:line="240" w:lineRule="auto"/>
        <w:ind w:left="-709" w:firstLine="0"/>
        <w:rPr>
          <w:rFonts w:ascii="Verdana" w:cs="Verdana" w:eastAsia="Verdana" w:hAnsi="Verdana"/>
          <w:color w:val="0000cd"/>
          <w:sz w:val="23"/>
          <w:szCs w:val="23"/>
          <w:highlight w:val="white"/>
        </w:rPr>
      </w:pPr>
      <w:r w:rsidDel="00000000" w:rsidR="00000000" w:rsidRPr="00000000">
        <w:rPr>
          <w:rFonts w:ascii="Verdana" w:cs="Verdana" w:eastAsia="Verdana" w:hAnsi="Verdana"/>
          <w:color w:val="0000cd"/>
          <w:sz w:val="23"/>
          <w:szCs w:val="23"/>
          <w:highlight w:val="white"/>
          <w:rtl w:val="0"/>
        </w:rPr>
        <w:t xml:space="preserve">CSS </w:t>
      </w:r>
    </w:p>
    <w:sdt>
      <w:sdtPr>
        <w:tag w:val="goog_rdk_331"/>
      </w:sdtPr>
      <w:sdtContent>
        <w:p w:rsidR="00000000" w:rsidDel="00000000" w:rsidP="00000000" w:rsidRDefault="00000000" w:rsidRPr="00000000" w14:paraId="000003AB">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r w:rsidDel="00000000" w:rsidR="00000000" w:rsidRPr="00000000">
            <w:rPr>
              <w:rFonts w:ascii="Verdana" w:cs="Verdana" w:eastAsia="Verdana" w:hAnsi="Verdana"/>
              <w:color w:val="0000cd"/>
              <w:sz w:val="23"/>
              <w:szCs w:val="23"/>
              <w:highlight w:val="white"/>
              <w:rtl w:val="0"/>
            </w:rPr>
            <w:t xml:space="preserve">CSS3</w:t>
          </w:r>
          <w:sdt>
            <w:sdtPr>
              <w:tag w:val="goog_rdk_330"/>
            </w:sdtPr>
            <w:sdtContent>
              <w:r w:rsidDel="00000000" w:rsidR="00000000" w:rsidRPr="00000000">
                <w:rPr>
                  <w:rtl w:val="0"/>
                </w:rPr>
              </w:r>
            </w:sdtContent>
          </w:sdt>
        </w:p>
      </w:sdtContent>
    </w:sdt>
    <w:sdt>
      <w:sdtPr>
        <w:tag w:val="goog_rdk_333"/>
      </w:sdtPr>
      <w:sdtContent>
        <w:p w:rsidR="00000000" w:rsidDel="00000000" w:rsidP="00000000" w:rsidRDefault="00000000" w:rsidRPr="00000000" w14:paraId="000003AC">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32"/>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HTML 5</w:t>
              </w:r>
            </w:sdtContent>
          </w:sdt>
        </w:p>
      </w:sdtContent>
    </w:sdt>
    <w:sdt>
      <w:sdtPr>
        <w:tag w:val="goog_rdk_335"/>
      </w:sdtPr>
      <w:sdtContent>
        <w:p w:rsidR="00000000" w:rsidDel="00000000" w:rsidP="00000000" w:rsidRDefault="00000000" w:rsidRPr="00000000" w14:paraId="000003AD">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34"/>
            </w:sdtPr>
            <w:sdtContent>
              <w:r w:rsidDel="00000000" w:rsidR="00000000" w:rsidRPr="00000000">
                <w:rPr>
                  <w:rtl w:val="0"/>
                </w:rPr>
              </w:r>
            </w:sdtContent>
          </w:sdt>
        </w:p>
      </w:sdtContent>
    </w:sdt>
    <w:sdt>
      <w:sdtPr>
        <w:tag w:val="goog_rdk_337"/>
      </w:sdtPr>
      <w:sdtContent>
        <w:p w:rsidR="00000000" w:rsidDel="00000000" w:rsidP="00000000" w:rsidRDefault="00000000" w:rsidRPr="00000000" w14:paraId="000003AE">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36"/>
            </w:sdtPr>
            <w:sdtContent>
              <w:r w:rsidDel="00000000" w:rsidR="00000000" w:rsidRPr="00000000">
                <w:rPr>
                  <w:rtl w:val="0"/>
                </w:rPr>
              </w:r>
            </w:sdtContent>
          </w:sdt>
        </w:p>
      </w:sdtContent>
    </w:sdt>
    <w:sdt>
      <w:sdtPr>
        <w:tag w:val="goog_rdk_341"/>
      </w:sdtPr>
      <w:sdtContent>
        <w:p w:rsidR="00000000" w:rsidDel="00000000" w:rsidP="00000000" w:rsidRDefault="00000000" w:rsidRPr="00000000" w14:paraId="000003AF">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38"/>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Project : 1 === </w:t>
              </w:r>
            </w:sdtContent>
          </w:sdt>
          <w:hyperlink r:id="rId27">
            <w:sdt>
              <w:sdtPr>
                <w:tag w:val="goog_rdk_339"/>
              </w:sdtPr>
              <w:sdtContent>
                <w:r w:rsidDel="00000000" w:rsidR="00000000" w:rsidRPr="00000000">
                  <w:rPr>
                    <w:rFonts w:ascii="Verdana" w:cs="Verdana" w:eastAsia="Verdana" w:hAnsi="Verdana"/>
                    <w:color w:val="1155cc"/>
                    <w:sz w:val="23"/>
                    <w:szCs w:val="23"/>
                    <w:highlight w:val="white"/>
                    <w:u w:val="single"/>
                    <w:rtl w:val="0"/>
                    <w:rPrChange w:author="Rajesh Nagar" w:id="3" w:date="2021-01-22T07:14:03Z">
                      <w:rPr>
                        <w:rFonts w:ascii="Consolas" w:cs="Consolas" w:eastAsia="Consolas" w:hAnsi="Consolas"/>
                        <w:color w:val="1155cc"/>
                        <w:sz w:val="23"/>
                        <w:szCs w:val="23"/>
                        <w:highlight w:val="white"/>
                        <w:u w:val="single"/>
                      </w:rPr>
                    </w:rPrChange>
                  </w:rPr>
                  <w:t xml:space="preserve">https://www.fmodern.jp/</w:t>
                </w:r>
              </w:sdtContent>
            </w:sdt>
          </w:hyperlink>
          <w:sdt>
            <w:sdtPr>
              <w:tag w:val="goog_rdk_340"/>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     with media queries</w:t>
              </w:r>
            </w:sdtContent>
          </w:sdt>
        </w:p>
      </w:sdtContent>
    </w:sdt>
    <w:sdt>
      <w:sdtPr>
        <w:tag w:val="goog_rdk_344"/>
      </w:sdtPr>
      <w:sdtContent>
        <w:p w:rsidR="00000000" w:rsidDel="00000000" w:rsidP="00000000" w:rsidRDefault="00000000" w:rsidRPr="00000000" w14:paraId="000003B0">
          <w:pPr>
            <w:shd w:fill="ffffff" w:val="clear"/>
            <w:spacing w:before="280" w:line="240" w:lineRule="auto"/>
            <w:ind w:left="-709" w:firstLine="0"/>
            <w:rPr>
              <w:rFonts w:ascii="Verdana" w:cs="Verdana" w:eastAsia="Verdana" w:hAnsi="Verdana"/>
              <w:color w:val="0000cd"/>
              <w:sz w:val="23"/>
              <w:szCs w:val="23"/>
              <w:highlight w:val="white"/>
              <w:rPrChange w:author="Rajesh Nagar" w:id="3" w:date="2021-01-22T07:14:03Z">
                <w:rPr>
                  <w:rFonts w:ascii="Consolas" w:cs="Consolas" w:eastAsia="Consolas" w:hAnsi="Consolas"/>
                  <w:sz w:val="23"/>
                  <w:szCs w:val="23"/>
                  <w:highlight w:val="white"/>
                </w:rPr>
              </w:rPrChange>
            </w:rPr>
          </w:pPr>
          <w:sdt>
            <w:sdtPr>
              <w:tag w:val="goog_rdk_342"/>
            </w:sdtPr>
            <w:sdtContent>
              <w:r w:rsidDel="00000000" w:rsidR="00000000" w:rsidRPr="00000000">
                <w:rPr>
                  <w:rFonts w:ascii="Verdana" w:cs="Verdana" w:eastAsia="Verdana" w:hAnsi="Verdana"/>
                  <w:color w:val="0000cd"/>
                  <w:sz w:val="23"/>
                  <w:szCs w:val="23"/>
                  <w:highlight w:val="white"/>
                  <w:rtl w:val="0"/>
                  <w:rPrChange w:author="Rajesh Nagar" w:id="3" w:date="2021-01-22T07:14:03Z">
                    <w:rPr>
                      <w:rFonts w:ascii="Consolas" w:cs="Consolas" w:eastAsia="Consolas" w:hAnsi="Consolas"/>
                      <w:sz w:val="23"/>
                      <w:szCs w:val="23"/>
                      <w:highlight w:val="white"/>
                    </w:rPr>
                  </w:rPrChange>
                </w:rPr>
                <w:t xml:space="preserve">Project : 2 === With bootstrap </w:t>
              </w:r>
            </w:sdtContent>
          </w:sdt>
          <w:sdt>
            <w:sdtPr>
              <w:tag w:val="goog_rdk_343"/>
            </w:sdtPr>
            <w:sdtContent>
              <w:r w:rsidDel="00000000" w:rsidR="00000000" w:rsidRPr="00000000">
                <w:rPr>
                  <w:rtl w:val="0"/>
                </w:rPr>
              </w:r>
            </w:sdtContent>
          </w:sdt>
        </w:p>
      </w:sdtContent>
    </w:sdt>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Verdana"/>
  <w:font w:name="Consolas"/>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672"/>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Verdana" w:cs="Verdana" w:eastAsia="Verdana" w:hAnsi="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09CA"/>
  </w:style>
  <w:style w:type="paragraph" w:styleId="Heading1">
    <w:name w:val="heading 1"/>
    <w:basedOn w:val="Normal"/>
    <w:next w:val="Normal"/>
    <w:link w:val="Heading1Char"/>
    <w:uiPriority w:val="9"/>
    <w:qFormat w:val="1"/>
    <w:rsid w:val="00406C8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0B41F3"/>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2091A"/>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BE2549"/>
    <w:pPr>
      <w:ind w:left="720"/>
      <w:contextualSpacing w:val="1"/>
    </w:pPr>
  </w:style>
  <w:style w:type="character" w:styleId="Strong">
    <w:name w:val="Strong"/>
    <w:basedOn w:val="DefaultParagraphFont"/>
    <w:uiPriority w:val="22"/>
    <w:qFormat w:val="1"/>
    <w:rsid w:val="00C95F31"/>
    <w:rPr>
      <w:b w:val="1"/>
      <w:bCs w:val="1"/>
    </w:rPr>
  </w:style>
  <w:style w:type="paragraph" w:styleId="NoSpacing">
    <w:name w:val="No Spacing"/>
    <w:uiPriority w:val="1"/>
    <w:qFormat w:val="1"/>
    <w:rsid w:val="00DE56C4"/>
    <w:pPr>
      <w:spacing w:after="0" w:line="240" w:lineRule="auto"/>
    </w:pPr>
  </w:style>
  <w:style w:type="character" w:styleId="tagnamecolor" w:customStyle="1">
    <w:name w:val="tagnamecolor"/>
    <w:basedOn w:val="DefaultParagraphFont"/>
    <w:rsid w:val="00AB606D"/>
  </w:style>
  <w:style w:type="character" w:styleId="tagcolor" w:customStyle="1">
    <w:name w:val="tagcolor"/>
    <w:basedOn w:val="DefaultParagraphFont"/>
    <w:rsid w:val="00AB606D"/>
  </w:style>
  <w:style w:type="character" w:styleId="attributecolor" w:customStyle="1">
    <w:name w:val="attributecolor"/>
    <w:basedOn w:val="DefaultParagraphFont"/>
    <w:rsid w:val="00AB606D"/>
  </w:style>
  <w:style w:type="character" w:styleId="attributevaluecolor" w:customStyle="1">
    <w:name w:val="attributevaluecolor"/>
    <w:basedOn w:val="DefaultParagraphFont"/>
    <w:rsid w:val="00AB606D"/>
  </w:style>
  <w:style w:type="character" w:styleId="Hyperlink">
    <w:name w:val="Hyperlink"/>
    <w:basedOn w:val="DefaultParagraphFont"/>
    <w:uiPriority w:val="99"/>
    <w:semiHidden w:val="1"/>
    <w:unhideWhenUsed w:val="1"/>
    <w:rsid w:val="006A1215"/>
    <w:rPr>
      <w:color w:val="0000ff"/>
      <w:u w:val="single"/>
    </w:rPr>
  </w:style>
  <w:style w:type="character" w:styleId="HTMLCode">
    <w:name w:val="HTML Code"/>
    <w:basedOn w:val="DefaultParagraphFont"/>
    <w:uiPriority w:val="99"/>
    <w:semiHidden w:val="1"/>
    <w:unhideWhenUsed w:val="1"/>
    <w:rsid w:val="006A1215"/>
    <w:rPr>
      <w:rFonts w:ascii="Courier New" w:cs="Courier New" w:eastAsia="Times New Roman" w:hAnsi="Courier New"/>
      <w:sz w:val="20"/>
      <w:szCs w:val="20"/>
    </w:rPr>
  </w:style>
  <w:style w:type="character" w:styleId="cssdelimitercolor" w:customStyle="1">
    <w:name w:val="cssdelimitercolor"/>
    <w:basedOn w:val="DefaultParagraphFont"/>
    <w:rsid w:val="00E62694"/>
  </w:style>
  <w:style w:type="character" w:styleId="csspropertycolor" w:customStyle="1">
    <w:name w:val="csspropertycolor"/>
    <w:basedOn w:val="DefaultParagraphFont"/>
    <w:rsid w:val="00E62694"/>
  </w:style>
  <w:style w:type="character" w:styleId="csspropertyvaluecolor" w:customStyle="1">
    <w:name w:val="csspropertyvaluecolor"/>
    <w:basedOn w:val="DefaultParagraphFont"/>
    <w:rsid w:val="00E62694"/>
  </w:style>
  <w:style w:type="character" w:styleId="Heading2Char" w:customStyle="1">
    <w:name w:val="Heading 2 Char"/>
    <w:basedOn w:val="DefaultParagraphFont"/>
    <w:link w:val="Heading2"/>
    <w:uiPriority w:val="9"/>
    <w:rsid w:val="000B41F3"/>
    <w:rPr>
      <w:rFonts w:ascii="Times New Roman" w:cs="Times New Roman" w:eastAsia="Times New Roman" w:hAnsi="Times New Roman"/>
      <w:b w:val="1"/>
      <w:bCs w:val="1"/>
      <w:sz w:val="36"/>
      <w:szCs w:val="36"/>
    </w:rPr>
  </w:style>
  <w:style w:type="paragraph" w:styleId="BalloonText">
    <w:name w:val="Balloon Text"/>
    <w:basedOn w:val="Normal"/>
    <w:link w:val="BalloonTextChar"/>
    <w:uiPriority w:val="99"/>
    <w:semiHidden w:val="1"/>
    <w:unhideWhenUsed w:val="1"/>
    <w:rsid w:val="001637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63785"/>
    <w:rPr>
      <w:rFonts w:ascii="Tahoma" w:cs="Tahoma" w:hAnsi="Tahoma"/>
      <w:sz w:val="16"/>
      <w:szCs w:val="16"/>
    </w:rPr>
  </w:style>
  <w:style w:type="character" w:styleId="commentcolor" w:customStyle="1">
    <w:name w:val="commentcolor"/>
    <w:basedOn w:val="DefaultParagraphFont"/>
    <w:rsid w:val="00F52276"/>
  </w:style>
  <w:style w:type="character" w:styleId="Heading1Char" w:customStyle="1">
    <w:name w:val="Heading 1 Char"/>
    <w:basedOn w:val="DefaultParagraphFont"/>
    <w:link w:val="Heading1"/>
    <w:uiPriority w:val="9"/>
    <w:rsid w:val="00406C87"/>
    <w:rPr>
      <w:rFonts w:asciiTheme="majorHAnsi" w:cstheme="majorBidi" w:eastAsiaTheme="majorEastAsia" w:hAnsiTheme="majorHAnsi"/>
      <w:b w:val="1"/>
      <w:bCs w:val="1"/>
      <w:color w:val="365f91" w:themeColor="accent1" w:themeShade="0000BF"/>
      <w:sz w:val="28"/>
      <w:szCs w:val="28"/>
    </w:rPr>
  </w:style>
  <w:style w:type="character" w:styleId="colorh1" w:customStyle="1">
    <w:name w:val="color_h1"/>
    <w:basedOn w:val="DefaultParagraphFont"/>
    <w:rsid w:val="00406C87"/>
  </w:style>
  <w:style w:type="paragraph" w:styleId="Header">
    <w:name w:val="header"/>
    <w:basedOn w:val="Normal"/>
    <w:link w:val="HeaderChar"/>
    <w:uiPriority w:val="99"/>
    <w:semiHidden w:val="1"/>
    <w:unhideWhenUsed w:val="1"/>
    <w:rsid w:val="00F40FA9"/>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F40FA9"/>
  </w:style>
  <w:style w:type="paragraph" w:styleId="Footer">
    <w:name w:val="footer"/>
    <w:basedOn w:val="Normal"/>
    <w:link w:val="FooterChar"/>
    <w:uiPriority w:val="99"/>
    <w:semiHidden w:val="1"/>
    <w:unhideWhenUsed w:val="1"/>
    <w:rsid w:val="00F40FA9"/>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F40F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ssref/sel_before.asp" TargetMode="External"/><Relationship Id="rId22" Type="http://schemas.openxmlformats.org/officeDocument/2006/relationships/hyperlink" Target="https://www.w3schools.com/cssref/sel_firstline.asp" TargetMode="External"/><Relationship Id="rId21" Type="http://schemas.openxmlformats.org/officeDocument/2006/relationships/hyperlink" Target="https://www.w3schools.com/cssref/sel_firstletter.asp" TargetMode="External"/><Relationship Id="rId24" Type="http://schemas.openxmlformats.org/officeDocument/2006/relationships/image" Target="media/image1.png"/><Relationship Id="rId23" Type="http://schemas.openxmlformats.org/officeDocument/2006/relationships/hyperlink" Target="https://www.w3schools.com/cssref/sel_selec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ref/pr_font_font-style.asp" TargetMode="External"/><Relationship Id="rId26" Type="http://schemas.openxmlformats.org/officeDocument/2006/relationships/image" Target="media/image3.png"/><Relationship Id="rId25" Type="http://schemas.openxmlformats.org/officeDocument/2006/relationships/image" Target="media/image2.png"/><Relationship Id="rId27" Type="http://schemas.openxmlformats.org/officeDocument/2006/relationships/hyperlink" Target="https://www.fmodern.j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div-tag-html/" TargetMode="External"/><Relationship Id="rId8" Type="http://schemas.openxmlformats.org/officeDocument/2006/relationships/hyperlink" Target="https://www.geeksforgeeks.org/span-tag-html/" TargetMode="External"/><Relationship Id="rId11" Type="http://schemas.openxmlformats.org/officeDocument/2006/relationships/hyperlink" Target="https://www.w3schools.com/cssref/pr_font_weight.asp" TargetMode="External"/><Relationship Id="rId10" Type="http://schemas.openxmlformats.org/officeDocument/2006/relationships/hyperlink" Target="https://www.w3schools.com/cssref/pr_font_font-variant.asp" TargetMode="External"/><Relationship Id="rId13" Type="http://schemas.openxmlformats.org/officeDocument/2006/relationships/hyperlink" Target="https://www.w3schools.com/cssref/pr_dim_line-height.asp" TargetMode="External"/><Relationship Id="rId12" Type="http://schemas.openxmlformats.org/officeDocument/2006/relationships/hyperlink" Target="https://www.w3schools.com/cssref/pr_font_font-size.asp" TargetMode="External"/><Relationship Id="rId15" Type="http://schemas.openxmlformats.org/officeDocument/2006/relationships/hyperlink" Target="https://www.w3schools.com/cssref/pr_border-width.asp" TargetMode="External"/><Relationship Id="rId14" Type="http://schemas.openxmlformats.org/officeDocument/2006/relationships/hyperlink" Target="https://www.w3schools.com/cssref/pr_font_font-family.asp" TargetMode="External"/><Relationship Id="rId17" Type="http://schemas.openxmlformats.org/officeDocument/2006/relationships/hyperlink" Target="https://www.w3schools.com/cssref/pr_border-color.asp" TargetMode="External"/><Relationship Id="rId16" Type="http://schemas.openxmlformats.org/officeDocument/2006/relationships/hyperlink" Target="https://www.w3schools.com/cssref/pr_border-style.asp" TargetMode="External"/><Relationship Id="rId19" Type="http://schemas.openxmlformats.org/officeDocument/2006/relationships/hyperlink" Target="https://www.w3schools.com/cssref/sel_after.asp" TargetMode="External"/><Relationship Id="rId18" Type="http://schemas.openxmlformats.org/officeDocument/2006/relationships/image" Target="media/image4.gif"/></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XZP3vDle3M1rm/NRkElOPRErg==">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2020-12-16T06:48:00Z</dcterms:created>
  <dc:creator>admin</dc:creator>
</cp:coreProperties>
</file>